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D75FA" w:rsidRDefault="00CD75FA">
      <w:pPr>
        <w:rPr>
          <w:rFonts w:cs="Arial"/>
          <w:b/>
          <w:sz w:val="22"/>
          <w:szCs w:val="22"/>
        </w:rPr>
      </w:pPr>
    </w:p>
    <w:p w:rsidR="00CD75FA" w:rsidRDefault="00CD75FA">
      <w:pPr>
        <w:rPr>
          <w:rFonts w:cs="Arial"/>
          <w:b/>
          <w:sz w:val="22"/>
          <w:szCs w:val="22"/>
        </w:rPr>
      </w:pPr>
    </w:p>
    <w:p w:rsidR="00CD75FA" w:rsidRDefault="00CD75FA">
      <w:pPr>
        <w:rPr>
          <w:rFonts w:cs="Arial"/>
          <w:b/>
          <w:sz w:val="22"/>
          <w:szCs w:val="22"/>
        </w:rPr>
      </w:pPr>
    </w:p>
    <w:p w:rsidR="00CD75FA" w:rsidRDefault="00CD75FA">
      <w:pPr>
        <w:rPr>
          <w:rFonts w:cs="Arial"/>
          <w:b/>
          <w:sz w:val="22"/>
          <w:szCs w:val="22"/>
        </w:rPr>
      </w:pPr>
    </w:p>
    <w:p w:rsidR="00CD75FA" w:rsidRDefault="00CD75FA">
      <w:pPr>
        <w:rPr>
          <w:rFonts w:cs="Arial"/>
          <w:b/>
          <w:sz w:val="22"/>
          <w:szCs w:val="22"/>
        </w:rPr>
      </w:pPr>
    </w:p>
    <w:p w:rsidR="00A41597" w:rsidRDefault="00A41597">
      <w:pPr>
        <w:rPr>
          <w:rFonts w:cs="Arial"/>
          <w:b/>
          <w:sz w:val="60"/>
          <w:szCs w:val="60"/>
        </w:rPr>
      </w:pPr>
    </w:p>
    <w:p w:rsidR="00A41597" w:rsidRDefault="00A41597">
      <w:pPr>
        <w:rPr>
          <w:rFonts w:cs="Arial"/>
          <w:b/>
          <w:sz w:val="60"/>
          <w:szCs w:val="60"/>
        </w:rPr>
      </w:pPr>
    </w:p>
    <w:p w:rsidR="00A41597" w:rsidRDefault="00A41597">
      <w:pPr>
        <w:rPr>
          <w:rFonts w:cs="Arial"/>
          <w:b/>
          <w:sz w:val="60"/>
          <w:szCs w:val="60"/>
        </w:rPr>
      </w:pPr>
    </w:p>
    <w:p w:rsidR="00CD75FA" w:rsidRDefault="00CD75FA">
      <w:pPr>
        <w:rPr>
          <w:rFonts w:cs="Arial"/>
          <w:b/>
          <w:sz w:val="60"/>
          <w:szCs w:val="60"/>
        </w:rPr>
      </w:pPr>
      <w:r>
        <w:rPr>
          <w:rFonts w:cs="Arial"/>
          <w:b/>
          <w:sz w:val="60"/>
          <w:szCs w:val="60"/>
        </w:rPr>
        <w:t>Getting Started with MRG-M</w:t>
      </w:r>
    </w:p>
    <w:p w:rsidR="00CD75FA" w:rsidRDefault="00CD75FA">
      <w:pPr>
        <w:rPr>
          <w:rFonts w:cs="Arial"/>
          <w:b/>
          <w:sz w:val="48"/>
          <w:szCs w:val="48"/>
        </w:rPr>
      </w:pPr>
    </w:p>
    <w:p w:rsidR="00E458AC" w:rsidRDefault="00E458AC">
      <w:pPr>
        <w:rPr>
          <w:rFonts w:cs="Arial"/>
          <w:b/>
          <w:sz w:val="52"/>
          <w:szCs w:val="52"/>
        </w:rPr>
      </w:pPr>
    </w:p>
    <w:p w:rsidR="00CD75FA" w:rsidRDefault="00CD75FA">
      <w:pPr>
        <w:spacing w:before="144"/>
        <w:rPr>
          <w:rFonts w:cs="Arial"/>
          <w:b/>
          <w:sz w:val="52"/>
          <w:szCs w:val="52"/>
        </w:rPr>
      </w:pPr>
    </w:p>
    <w:p w:rsidR="00CD75FA" w:rsidRDefault="00CD75FA">
      <w:pPr>
        <w:spacing w:before="144"/>
        <w:rPr>
          <w:rFonts w:cs="Arial"/>
          <w:b/>
          <w:sz w:val="52"/>
          <w:szCs w:val="52"/>
        </w:rPr>
      </w:pPr>
    </w:p>
    <w:p w:rsidR="00CD75FA" w:rsidRDefault="00CD75FA">
      <w:pPr>
        <w:spacing w:before="144"/>
        <w:rPr>
          <w:rFonts w:cs="Arial"/>
          <w:b/>
          <w:sz w:val="28"/>
          <w:szCs w:val="28"/>
        </w:rPr>
      </w:pPr>
    </w:p>
    <w:p w:rsidR="00CD75FA" w:rsidRDefault="00CD75FA">
      <w:pPr>
        <w:spacing w:before="144"/>
        <w:rPr>
          <w:rFonts w:cs="Arial"/>
          <w:b/>
          <w:sz w:val="28"/>
          <w:szCs w:val="28"/>
        </w:rPr>
      </w:pPr>
    </w:p>
    <w:p w:rsidR="00CD75FA" w:rsidRDefault="00CD75FA">
      <w:pPr>
        <w:spacing w:before="144"/>
        <w:rPr>
          <w:rFonts w:cs="Arial"/>
          <w:b/>
          <w:sz w:val="28"/>
          <w:szCs w:val="28"/>
        </w:rPr>
      </w:pPr>
    </w:p>
    <w:p w:rsidR="00CD75FA" w:rsidRDefault="00CD75FA">
      <w:pPr>
        <w:spacing w:before="144"/>
        <w:rPr>
          <w:rFonts w:cs="Arial"/>
          <w:b/>
          <w:sz w:val="28"/>
          <w:szCs w:val="28"/>
        </w:rPr>
      </w:pPr>
      <w:r>
        <w:rPr>
          <w:rFonts w:cs="Arial"/>
          <w:b/>
          <w:sz w:val="28"/>
          <w:szCs w:val="28"/>
        </w:rPr>
        <w:t>Version 1.0</w:t>
      </w:r>
    </w:p>
    <w:p w:rsidR="00CD75FA" w:rsidRDefault="00CD75FA">
      <w:pPr>
        <w:spacing w:before="58"/>
        <w:rPr>
          <w:b/>
          <w:bCs/>
          <w:sz w:val="28"/>
          <w:szCs w:val="28"/>
        </w:rPr>
      </w:pPr>
      <w:r>
        <w:rPr>
          <w:b/>
          <w:bCs/>
          <w:sz w:val="28"/>
          <w:szCs w:val="28"/>
        </w:rPr>
        <w:t>December 2010</w:t>
      </w:r>
    </w:p>
    <w:p w:rsidR="00CD75FA" w:rsidRDefault="00CD75FA">
      <w:pPr>
        <w:rPr>
          <w:b/>
          <w:bCs/>
        </w:rPr>
      </w:pPr>
    </w:p>
    <w:p w:rsidR="00CD75FA" w:rsidRDefault="008F6AA5">
      <w:pPr>
        <w:rPr>
          <w:b/>
          <w:bCs/>
        </w:rPr>
      </w:pPr>
      <w:r>
        <w:rPr>
          <w:noProof/>
          <w:lang w:eastAsia="en-US"/>
        </w:rPr>
        <w:drawing>
          <wp:anchor distT="0" distB="0" distL="0" distR="0" simplePos="0" relativeHeight="251656192" behindDoc="0" locked="0" layoutInCell="1" allowOverlap="1">
            <wp:simplePos x="0" y="0"/>
            <wp:positionH relativeFrom="column">
              <wp:posOffset>108585</wp:posOffset>
            </wp:positionH>
            <wp:positionV relativeFrom="paragraph">
              <wp:posOffset>106045</wp:posOffset>
            </wp:positionV>
            <wp:extent cx="1797050" cy="533400"/>
            <wp:effectExtent l="1905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797050" cy="533400"/>
                    </a:xfrm>
                    <a:prstGeom prst="rect">
                      <a:avLst/>
                    </a:prstGeom>
                    <a:solidFill>
                      <a:srgbClr val="FFFFFF"/>
                    </a:solidFill>
                    <a:ln w="9525">
                      <a:noFill/>
                      <a:miter lim="800000"/>
                      <a:headEnd/>
                      <a:tailEnd/>
                    </a:ln>
                  </pic:spPr>
                </pic:pic>
              </a:graphicData>
            </a:graphic>
          </wp:anchor>
        </w:drawing>
      </w:r>
      <w:r w:rsidR="00CD75FA">
        <w:rPr>
          <w:b/>
          <w:bCs/>
        </w:rPr>
        <w:tab/>
      </w:r>
    </w:p>
    <w:p w:rsidR="00CD75FA" w:rsidRDefault="00CD75FA">
      <w:pPr>
        <w:rPr>
          <w:b/>
          <w:bCs/>
        </w:rPr>
      </w:pPr>
      <w:r>
        <w:rPr>
          <w:b/>
          <w:bCs/>
        </w:rPr>
        <w:t>Red Hat Cloud Foundations Reference Architecture</w:t>
      </w:r>
    </w:p>
    <w:p w:rsidR="00CD75FA" w:rsidRDefault="00CD75FA">
      <w:pPr>
        <w:rPr>
          <w:rFonts w:cs="Arial"/>
          <w:b/>
          <w:bCs/>
          <w:sz w:val="22"/>
          <w:szCs w:val="22"/>
        </w:rPr>
      </w:pPr>
      <w:r>
        <w:rPr>
          <w:rFonts w:cs="Arial"/>
          <w:b/>
          <w:bCs/>
          <w:sz w:val="22"/>
          <w:szCs w:val="22"/>
        </w:rPr>
        <w:t xml:space="preserve">Edition One: </w:t>
      </w:r>
      <w:r w:rsidR="00A41597">
        <w:rPr>
          <w:rFonts w:cs="Arial"/>
          <w:b/>
          <w:bCs/>
          <w:sz w:val="22"/>
          <w:szCs w:val="22"/>
        </w:rPr>
        <w:t xml:space="preserve">Getting Started with </w:t>
      </w:r>
      <w:r>
        <w:rPr>
          <w:rFonts w:cs="Arial"/>
          <w:b/>
          <w:bCs/>
          <w:sz w:val="22"/>
          <w:szCs w:val="22"/>
        </w:rPr>
        <w:t>MRG</w:t>
      </w:r>
    </w:p>
    <w:p w:rsidR="00A41597" w:rsidRDefault="00CD75FA">
      <w:pPr>
        <w:rPr>
          <w:rFonts w:cs="Arial"/>
          <w:sz w:val="22"/>
          <w:szCs w:val="22"/>
        </w:rPr>
      </w:pPr>
      <w:r>
        <w:rPr>
          <w:rFonts w:cs="Arial"/>
          <w:sz w:val="22"/>
          <w:szCs w:val="22"/>
        </w:rPr>
        <w:lastRenderedPageBreak/>
        <w:br/>
      </w:r>
    </w:p>
    <w:p w:rsidR="00A41597" w:rsidRDefault="00A41597">
      <w:pPr>
        <w:rPr>
          <w:rFonts w:cs="Arial"/>
          <w:sz w:val="22"/>
          <w:szCs w:val="22"/>
        </w:rPr>
      </w:pPr>
    </w:p>
    <w:p w:rsidR="00CD75FA" w:rsidRDefault="00CD75FA">
      <w:pPr>
        <w:rPr>
          <w:rFonts w:cs="Arial"/>
          <w:sz w:val="22"/>
          <w:szCs w:val="22"/>
        </w:rPr>
      </w:pPr>
      <w:r>
        <w:rPr>
          <w:rFonts w:cs="Arial"/>
          <w:sz w:val="22"/>
          <w:szCs w:val="22"/>
        </w:rPr>
        <w:t>1801 Varsity Drive</w:t>
      </w:r>
      <w:r>
        <w:t>™</w:t>
      </w:r>
      <w:r>
        <w:rPr>
          <w:rFonts w:cs="Arial"/>
          <w:sz w:val="22"/>
          <w:szCs w:val="22"/>
        </w:rPr>
        <w:br/>
        <w:t>Raleigh NC 27606-2072 USA</w:t>
      </w:r>
      <w:r>
        <w:rPr>
          <w:rFonts w:cs="Arial"/>
          <w:sz w:val="22"/>
          <w:szCs w:val="22"/>
        </w:rPr>
        <w:br/>
        <w:t>Phone: +1 919 754 3700</w:t>
      </w:r>
      <w:r>
        <w:rPr>
          <w:rFonts w:cs="Arial"/>
          <w:sz w:val="22"/>
          <w:szCs w:val="22"/>
        </w:rPr>
        <w:br/>
        <w:t>Phone: 888 733 4281</w:t>
      </w:r>
      <w:r>
        <w:rPr>
          <w:rFonts w:cs="Arial"/>
          <w:sz w:val="22"/>
          <w:szCs w:val="22"/>
        </w:rPr>
        <w:br/>
        <w:t>Fax: +1 919 754 3701</w:t>
      </w:r>
      <w:r>
        <w:rPr>
          <w:rFonts w:cs="Arial"/>
          <w:sz w:val="22"/>
          <w:szCs w:val="22"/>
        </w:rPr>
        <w:br/>
        <w:t>PO Box 13588</w:t>
      </w:r>
      <w:r>
        <w:rPr>
          <w:rFonts w:cs="Arial"/>
          <w:sz w:val="22"/>
          <w:szCs w:val="22"/>
        </w:rPr>
        <w:br/>
        <w:t>Research Triangle Park NC 27709 USA</w:t>
      </w:r>
      <w:r>
        <w:rPr>
          <w:rFonts w:cs="Arial"/>
          <w:sz w:val="22"/>
          <w:szCs w:val="22"/>
        </w:rPr>
        <w:br/>
      </w:r>
      <w:r>
        <w:rPr>
          <w:rFonts w:cs="Arial"/>
          <w:sz w:val="22"/>
          <w:szCs w:val="22"/>
        </w:rPr>
        <w:br/>
        <w:t xml:space="preserve">Linux is a registered trademark of </w:t>
      </w:r>
      <w:proofErr w:type="spellStart"/>
      <w:r>
        <w:rPr>
          <w:rFonts w:cs="Arial"/>
          <w:sz w:val="22"/>
          <w:szCs w:val="22"/>
        </w:rPr>
        <w:t>Linus</w:t>
      </w:r>
      <w:proofErr w:type="spellEnd"/>
      <w:r>
        <w:rPr>
          <w:rFonts w:cs="Arial"/>
          <w:sz w:val="22"/>
          <w:szCs w:val="22"/>
        </w:rPr>
        <w:t xml:space="preserve"> </w:t>
      </w:r>
      <w:proofErr w:type="spellStart"/>
      <w:r>
        <w:rPr>
          <w:rFonts w:cs="Arial"/>
          <w:sz w:val="22"/>
          <w:szCs w:val="22"/>
        </w:rPr>
        <w:t>Torvalds</w:t>
      </w:r>
      <w:proofErr w:type="spellEnd"/>
      <w:r>
        <w:rPr>
          <w:rFonts w:cs="Arial"/>
          <w:sz w:val="22"/>
          <w:szCs w:val="22"/>
        </w:rPr>
        <w:t>. Red Hat, Red Hat Enterprise Linux and the Red Hat "</w:t>
      </w:r>
      <w:proofErr w:type="spellStart"/>
      <w:r>
        <w:rPr>
          <w:rFonts w:cs="Arial"/>
          <w:sz w:val="22"/>
          <w:szCs w:val="22"/>
        </w:rPr>
        <w:t>Shadowman</w:t>
      </w:r>
      <w:proofErr w:type="spellEnd"/>
      <w:r>
        <w:rPr>
          <w:rFonts w:cs="Arial"/>
          <w:sz w:val="22"/>
          <w:szCs w:val="22"/>
        </w:rPr>
        <w:t>" logo are registered trademarks of Red Hat, Inc. in the United States and other countries.</w:t>
      </w:r>
    </w:p>
    <w:p w:rsidR="00CD75FA" w:rsidRDefault="00CD75FA">
      <w:pPr>
        <w:rPr>
          <w:rFonts w:cs="Arial"/>
          <w:sz w:val="22"/>
          <w:szCs w:val="22"/>
        </w:rPr>
      </w:pPr>
    </w:p>
    <w:p w:rsidR="00CD75FA" w:rsidRDefault="00CD75FA">
      <w:pPr>
        <w:rPr>
          <w:rFonts w:cs="Arial"/>
          <w:sz w:val="22"/>
          <w:szCs w:val="22"/>
        </w:rPr>
      </w:pPr>
      <w:r>
        <w:rPr>
          <w:rFonts w:cs="Arial"/>
          <w:sz w:val="22"/>
          <w:szCs w:val="22"/>
        </w:rPr>
        <w:t>Microsoft and Windows are U.S. registered trademarks of Microsoft Corporation.</w:t>
      </w:r>
    </w:p>
    <w:p w:rsidR="00CD75FA" w:rsidRDefault="00CD75FA">
      <w:pPr>
        <w:rPr>
          <w:rFonts w:cs="Arial"/>
          <w:sz w:val="22"/>
          <w:szCs w:val="22"/>
        </w:rPr>
      </w:pPr>
    </w:p>
    <w:p w:rsidR="00CD75FA" w:rsidRDefault="00CD75FA">
      <w:pPr>
        <w:rPr>
          <w:rFonts w:cs="Arial"/>
          <w:sz w:val="22"/>
          <w:szCs w:val="22"/>
        </w:rPr>
      </w:pPr>
      <w:r>
        <w:rPr>
          <w:rFonts w:cs="Arial"/>
          <w:sz w:val="22"/>
          <w:szCs w:val="22"/>
        </w:rPr>
        <w:t>UNIX is a registered trademark of The Open Group.</w:t>
      </w:r>
    </w:p>
    <w:p w:rsidR="00CD75FA" w:rsidRDefault="00CD75FA">
      <w:pPr>
        <w:rPr>
          <w:rFonts w:cs="Arial"/>
          <w:sz w:val="22"/>
          <w:szCs w:val="22"/>
        </w:rPr>
      </w:pPr>
    </w:p>
    <w:p w:rsidR="00CD75FA" w:rsidRDefault="00CD75FA">
      <w:pPr>
        <w:rPr>
          <w:rFonts w:cs="Arial"/>
          <w:sz w:val="22"/>
          <w:szCs w:val="22"/>
        </w:rPr>
      </w:pPr>
      <w:r>
        <w:rPr>
          <w:rFonts w:cs="Arial"/>
          <w:sz w:val="22"/>
          <w:szCs w:val="22"/>
        </w:rPr>
        <w:t>Intel, the Intel logo, Xeon and Itanium are registered trademarks of Intel Corporation or its subsidiaries in the United States and other countries.</w:t>
      </w:r>
    </w:p>
    <w:p w:rsidR="00CD75FA" w:rsidRDefault="00CD75FA">
      <w:pPr>
        <w:rPr>
          <w:rFonts w:eastAsia="Times New Roman" w:cs="Arial"/>
          <w:sz w:val="22"/>
          <w:szCs w:val="22"/>
        </w:rPr>
        <w:sectPr w:rsidR="00CD75FA">
          <w:headerReference w:type="even" r:id="rId9"/>
          <w:headerReference w:type="default" r:id="rId10"/>
          <w:pgSz w:w="12240" w:h="15840"/>
          <w:pgMar w:top="1134" w:right="1134" w:bottom="1134" w:left="1134" w:header="720" w:footer="720" w:gutter="0"/>
          <w:cols w:space="720"/>
          <w:docGrid w:linePitch="360" w:charSpace="32768"/>
        </w:sectPr>
      </w:pPr>
      <w:r>
        <w:rPr>
          <w:rFonts w:eastAsia="Times New Roman" w:cs="Arial"/>
          <w:sz w:val="22"/>
          <w:szCs w:val="22"/>
        </w:rPr>
        <w:br/>
        <w:t>All other trademarks referenced herein are the property of their respective owners.</w:t>
      </w:r>
      <w:r>
        <w:rPr>
          <w:rFonts w:eastAsia="Times New Roman" w:cs="Arial"/>
          <w:sz w:val="22"/>
          <w:szCs w:val="22"/>
        </w:rPr>
        <w:br/>
      </w:r>
      <w:r>
        <w:rPr>
          <w:rFonts w:eastAsia="Times New Roman" w:cs="Arial"/>
          <w:sz w:val="22"/>
          <w:szCs w:val="22"/>
        </w:rPr>
        <w:br/>
      </w:r>
      <w:proofErr w:type="gramStart"/>
      <w:r>
        <w:rPr>
          <w:rFonts w:eastAsia="Times New Roman" w:cs="Arial"/>
          <w:sz w:val="22"/>
          <w:szCs w:val="22"/>
        </w:rPr>
        <w:t>© 2010 by Red Hat, Inc.</w:t>
      </w:r>
      <w:proofErr w:type="gramEnd"/>
      <w:r>
        <w:rPr>
          <w:rFonts w:eastAsia="Times New Roman" w:cs="Arial"/>
          <w:sz w:val="22"/>
          <w:szCs w:val="22"/>
        </w:rPr>
        <w:t xml:space="preserve"> This material may be distributed only subject to the terms and conditions set forth in the Open Publication License, V1.0 or later (the latest version is presently available at </w:t>
      </w:r>
      <w:hyperlink r:id="rId11" w:anchor="_blank" w:history="1">
        <w:r>
          <w:rPr>
            <w:rStyle w:val="Hyperlink"/>
          </w:rPr>
          <w:t>http://www.opencontent.org/openpub/</w:t>
        </w:r>
      </w:hyperlink>
      <w:r>
        <w:rPr>
          <w:rFonts w:eastAsia="Times New Roman" w:cs="Arial"/>
          <w:sz w:val="22"/>
          <w:szCs w:val="22"/>
        </w:rPr>
        <w:t>).</w:t>
      </w:r>
      <w:r>
        <w:rPr>
          <w:rFonts w:eastAsia="Times New Roman" w:cs="Arial"/>
          <w:sz w:val="22"/>
          <w:szCs w:val="22"/>
        </w:rPr>
        <w:br/>
      </w:r>
      <w:r>
        <w:rPr>
          <w:rFonts w:eastAsia="Times New Roman" w:cs="Arial"/>
          <w:sz w:val="22"/>
          <w:szCs w:val="22"/>
        </w:rPr>
        <w:br/>
        <w:t>The information contained herein is subject to change without notice. Red Hat, Inc. shall not be liable for technical or editorial errors or omissions contained herein.</w:t>
      </w:r>
      <w:r>
        <w:rPr>
          <w:rFonts w:eastAsia="Times New Roman" w:cs="Arial"/>
          <w:sz w:val="22"/>
          <w:szCs w:val="22"/>
        </w:rPr>
        <w:br/>
      </w:r>
      <w:r>
        <w:rPr>
          <w:rFonts w:eastAsia="Times New Roman" w:cs="Arial"/>
          <w:sz w:val="22"/>
          <w:szCs w:val="22"/>
        </w:rPr>
        <w:br/>
        <w:t>Distribution of</w:t>
      </w:r>
      <w:r>
        <w:rPr>
          <w:rFonts w:eastAsia="Times New Roman" w:cs="Arial"/>
          <w:color w:val="000000"/>
          <w:sz w:val="20"/>
          <w:szCs w:val="22"/>
        </w:rPr>
        <w:t xml:space="preserve"> </w:t>
      </w:r>
      <w:r>
        <w:rPr>
          <w:rFonts w:eastAsia="Times New Roman" w:cs="Arial"/>
          <w:sz w:val="22"/>
          <w:szCs w:val="22"/>
        </w:rPr>
        <w:t>modified versions of this document is prohibited without the explicit permission of Red Hat Inc.</w:t>
      </w:r>
      <w:r>
        <w:rPr>
          <w:rFonts w:eastAsia="Times New Roman" w:cs="Arial"/>
          <w:sz w:val="22"/>
          <w:szCs w:val="22"/>
        </w:rPr>
        <w:br/>
      </w:r>
      <w:r>
        <w:rPr>
          <w:rFonts w:eastAsia="Times New Roman" w:cs="Arial"/>
          <w:sz w:val="22"/>
          <w:szCs w:val="22"/>
        </w:rPr>
        <w:br/>
        <w:t xml:space="preserve">Distribution of this work or derivative of this work in any standard (paper) book form for </w:t>
      </w:r>
      <w:proofErr w:type="gramStart"/>
      <w:r>
        <w:rPr>
          <w:rFonts w:eastAsia="Times New Roman" w:cs="Arial"/>
          <w:sz w:val="22"/>
          <w:szCs w:val="22"/>
        </w:rPr>
        <w:t>commercial purposes is</w:t>
      </w:r>
      <w:proofErr w:type="gramEnd"/>
      <w:r>
        <w:rPr>
          <w:rFonts w:eastAsia="Times New Roman" w:cs="Arial"/>
          <w:sz w:val="22"/>
          <w:szCs w:val="22"/>
        </w:rPr>
        <w:t xml:space="preserve"> prohibited unless prior permission is obtained from Red Hat Inc.</w:t>
      </w:r>
      <w:r>
        <w:rPr>
          <w:rFonts w:eastAsia="Times New Roman" w:cs="Arial"/>
          <w:sz w:val="22"/>
          <w:szCs w:val="22"/>
        </w:rPr>
        <w:br/>
      </w:r>
      <w:r>
        <w:rPr>
          <w:rFonts w:eastAsia="Times New Roman" w:cs="Arial"/>
          <w:sz w:val="22"/>
          <w:szCs w:val="22"/>
        </w:rPr>
        <w:br/>
        <w:t xml:space="preserve">The GPG fingerprint of the </w:t>
      </w:r>
      <w:hyperlink r:id="rId12" w:history="1">
        <w:r>
          <w:rPr>
            <w:rStyle w:val="Hyperlink"/>
          </w:rPr>
          <w:t>security@redhat.com</w:t>
        </w:r>
      </w:hyperlink>
      <w:r>
        <w:rPr>
          <w:rFonts w:eastAsia="Times New Roman" w:cs="Arial"/>
          <w:sz w:val="22"/>
          <w:szCs w:val="22"/>
        </w:rPr>
        <w:t xml:space="preserve"> key is</w:t>
      </w:r>
      <w:proofErr w:type="gramStart"/>
      <w:r>
        <w:rPr>
          <w:rFonts w:eastAsia="Times New Roman" w:cs="Arial"/>
          <w:sz w:val="22"/>
          <w:szCs w:val="22"/>
        </w:rPr>
        <w:t>:</w:t>
      </w:r>
      <w:proofErr w:type="gramEnd"/>
      <w:r>
        <w:rPr>
          <w:rFonts w:eastAsia="Times New Roman" w:cs="Arial"/>
          <w:sz w:val="22"/>
          <w:szCs w:val="22"/>
        </w:rPr>
        <w:br/>
        <w:t xml:space="preserve">CA 20 86 </w:t>
      </w:r>
      <w:proofErr w:type="spellStart"/>
      <w:r>
        <w:rPr>
          <w:rFonts w:eastAsia="Times New Roman" w:cs="Arial"/>
          <w:sz w:val="22"/>
          <w:szCs w:val="22"/>
        </w:rPr>
        <w:t>86</w:t>
      </w:r>
      <w:proofErr w:type="spellEnd"/>
      <w:r>
        <w:rPr>
          <w:rFonts w:eastAsia="Times New Roman" w:cs="Arial"/>
          <w:sz w:val="22"/>
          <w:szCs w:val="22"/>
        </w:rPr>
        <w:t xml:space="preserve"> 2B D6 9D FC 65 F6 EC C4 21 91 80 CD DB 42 A6 0E</w:t>
      </w:r>
    </w:p>
    <w:p w:rsidR="00CD75FA" w:rsidRDefault="00CD75FA">
      <w:pPr>
        <w:pageBreakBefore/>
        <w:jc w:val="center"/>
        <w:rPr>
          <w:rFonts w:eastAsia="Times New Roman" w:cs="Arial"/>
          <w:b/>
          <w:sz w:val="36"/>
          <w:szCs w:val="36"/>
        </w:rPr>
      </w:pPr>
      <w:r>
        <w:rPr>
          <w:rFonts w:eastAsia="Times New Roman" w:cs="Arial"/>
          <w:b/>
          <w:sz w:val="36"/>
          <w:szCs w:val="36"/>
        </w:rPr>
        <w:lastRenderedPageBreak/>
        <w:t>Table of Contents</w:t>
      </w:r>
    </w:p>
    <w:p w:rsidR="00CD75FA" w:rsidRDefault="00CD75FA">
      <w:pPr>
        <w:ind w:left="360"/>
        <w:rPr>
          <w:rFonts w:eastAsia="Times New Roman"/>
          <w:b/>
        </w:rPr>
      </w:pPr>
    </w:p>
    <w:p w:rsidR="00CD75FA" w:rsidRDefault="00CD75FA">
      <w:pPr>
        <w:sectPr w:rsidR="00CD75FA">
          <w:headerReference w:type="even" r:id="rId13"/>
          <w:headerReference w:type="default" r:id="rId14"/>
          <w:footerReference w:type="even" r:id="rId15"/>
          <w:footerReference w:type="default" r:id="rId16"/>
          <w:headerReference w:type="first" r:id="rId17"/>
          <w:footerReference w:type="first" r:id="rId18"/>
          <w:pgSz w:w="12240" w:h="15840"/>
          <w:pgMar w:top="1282" w:right="1134" w:bottom="1282" w:left="1134" w:header="864" w:footer="864" w:gutter="0"/>
          <w:cols w:space="720"/>
          <w:docGrid w:linePitch="360" w:charSpace="32768"/>
        </w:sectPr>
      </w:pPr>
    </w:p>
    <w:p w:rsidR="00CD75FA" w:rsidRDefault="00CD75FA">
      <w:pPr>
        <w:pStyle w:val="TOC2"/>
        <w:ind w:left="0"/>
        <w:sectPr w:rsidR="00CD75FA">
          <w:type w:val="continuous"/>
          <w:pgSz w:w="12240" w:h="15840"/>
          <w:pgMar w:top="1282" w:right="1134" w:bottom="1282" w:left="1134" w:header="864" w:footer="864" w:gutter="0"/>
          <w:cols w:space="720"/>
          <w:docGrid w:linePitch="360" w:charSpace="32768"/>
        </w:sectPr>
      </w:pPr>
    </w:p>
    <w:p w:rsidR="00B7096F" w:rsidRDefault="00935F05">
      <w:pPr>
        <w:pStyle w:val="TOC1"/>
        <w:rPr>
          <w:rFonts w:asciiTheme="minorHAnsi" w:eastAsiaTheme="minorEastAsia" w:hAnsiTheme="minorHAnsi" w:cstheme="minorBidi"/>
          <w:noProof/>
          <w:kern w:val="0"/>
          <w:sz w:val="22"/>
          <w:szCs w:val="22"/>
          <w:lang w:eastAsia="en-US"/>
        </w:rPr>
      </w:pPr>
      <w:r w:rsidRPr="00935F05">
        <w:lastRenderedPageBreak/>
        <w:fldChar w:fldCharType="begin"/>
      </w:r>
      <w:r w:rsidR="00CD75FA">
        <w:instrText xml:space="preserve"> TOC </w:instrText>
      </w:r>
      <w:r w:rsidRPr="00935F05">
        <w:fldChar w:fldCharType="separate"/>
      </w:r>
      <w:r w:rsidR="00B7096F">
        <w:rPr>
          <w:noProof/>
        </w:rPr>
        <w:t>1 Executive Summary</w:t>
      </w:r>
      <w:r w:rsidR="00B7096F">
        <w:rPr>
          <w:noProof/>
        </w:rPr>
        <w:tab/>
      </w:r>
      <w:r w:rsidR="00B7096F">
        <w:rPr>
          <w:noProof/>
        </w:rPr>
        <w:fldChar w:fldCharType="begin"/>
      </w:r>
      <w:r w:rsidR="00B7096F">
        <w:rPr>
          <w:noProof/>
        </w:rPr>
        <w:instrText xml:space="preserve"> PAGEREF _Toc277838869 \h </w:instrText>
      </w:r>
      <w:r w:rsidR="00B7096F">
        <w:rPr>
          <w:noProof/>
        </w:rPr>
      </w:r>
      <w:r w:rsidR="00B7096F">
        <w:rPr>
          <w:noProof/>
        </w:rPr>
        <w:fldChar w:fldCharType="separate"/>
      </w:r>
      <w:r w:rsidR="00B7096F">
        <w:rPr>
          <w:noProof/>
        </w:rPr>
        <w:t>4</w:t>
      </w:r>
      <w:r w:rsidR="00B7096F">
        <w:rPr>
          <w:noProof/>
        </w:rPr>
        <w:fldChar w:fldCharType="end"/>
      </w:r>
    </w:p>
    <w:p w:rsidR="00B7096F" w:rsidRDefault="00B7096F">
      <w:pPr>
        <w:pStyle w:val="TOC2"/>
        <w:rPr>
          <w:rFonts w:asciiTheme="minorHAnsi" w:eastAsiaTheme="minorEastAsia" w:hAnsiTheme="minorHAnsi" w:cstheme="minorBidi"/>
          <w:noProof/>
          <w:sz w:val="22"/>
          <w:szCs w:val="22"/>
          <w:lang w:eastAsia="en-US"/>
        </w:rPr>
      </w:pPr>
      <w:r w:rsidRPr="00DA0E0A">
        <w:rPr>
          <w:noProof/>
          <w:color w:val="000000"/>
        </w:rPr>
        <w:t>1.1 The history of messaging</w:t>
      </w:r>
      <w:r>
        <w:rPr>
          <w:noProof/>
        </w:rPr>
        <w:tab/>
      </w:r>
      <w:r>
        <w:rPr>
          <w:noProof/>
        </w:rPr>
        <w:fldChar w:fldCharType="begin"/>
      </w:r>
      <w:r>
        <w:rPr>
          <w:noProof/>
        </w:rPr>
        <w:instrText xml:space="preserve"> PAGEREF _Toc277838870 \h </w:instrText>
      </w:r>
      <w:r>
        <w:rPr>
          <w:noProof/>
        </w:rPr>
      </w:r>
      <w:r>
        <w:rPr>
          <w:noProof/>
        </w:rPr>
        <w:fldChar w:fldCharType="separate"/>
      </w:r>
      <w:r>
        <w:rPr>
          <w:noProof/>
        </w:rPr>
        <w:t>4</w:t>
      </w:r>
      <w:r>
        <w:rPr>
          <w:noProof/>
        </w:rPr>
        <w:fldChar w:fldCharType="end"/>
      </w:r>
    </w:p>
    <w:p w:rsidR="00B7096F" w:rsidRDefault="00B7096F">
      <w:pPr>
        <w:pStyle w:val="TOC2"/>
        <w:rPr>
          <w:rFonts w:asciiTheme="minorHAnsi" w:eastAsiaTheme="minorEastAsia" w:hAnsiTheme="minorHAnsi" w:cstheme="minorBidi"/>
          <w:noProof/>
          <w:sz w:val="22"/>
          <w:szCs w:val="22"/>
          <w:lang w:eastAsia="en-US"/>
        </w:rPr>
      </w:pPr>
      <w:r>
        <w:rPr>
          <w:noProof/>
        </w:rPr>
        <w:t>1.2 The next generation</w:t>
      </w:r>
      <w:r>
        <w:rPr>
          <w:noProof/>
        </w:rPr>
        <w:tab/>
      </w:r>
      <w:r>
        <w:rPr>
          <w:noProof/>
        </w:rPr>
        <w:fldChar w:fldCharType="begin"/>
      </w:r>
      <w:r>
        <w:rPr>
          <w:noProof/>
        </w:rPr>
        <w:instrText xml:space="preserve"> PAGEREF _Toc277838871 \h </w:instrText>
      </w:r>
      <w:r>
        <w:rPr>
          <w:noProof/>
        </w:rPr>
      </w:r>
      <w:r>
        <w:rPr>
          <w:noProof/>
        </w:rPr>
        <w:fldChar w:fldCharType="separate"/>
      </w:r>
      <w:r>
        <w:rPr>
          <w:noProof/>
        </w:rPr>
        <w:t>6</w:t>
      </w:r>
      <w:r>
        <w:rPr>
          <w:noProof/>
        </w:rPr>
        <w:fldChar w:fldCharType="end"/>
      </w:r>
    </w:p>
    <w:p w:rsidR="00B7096F" w:rsidRDefault="00B7096F">
      <w:pPr>
        <w:pStyle w:val="TOC1"/>
        <w:rPr>
          <w:rFonts w:asciiTheme="minorHAnsi" w:eastAsiaTheme="minorEastAsia" w:hAnsiTheme="minorHAnsi" w:cstheme="minorBidi"/>
          <w:noProof/>
          <w:kern w:val="0"/>
          <w:sz w:val="22"/>
          <w:szCs w:val="22"/>
          <w:lang w:eastAsia="en-US"/>
        </w:rPr>
      </w:pPr>
      <w:r>
        <w:rPr>
          <w:noProof/>
        </w:rPr>
        <w:t>2 What is MRG-M?</w:t>
      </w:r>
      <w:r>
        <w:rPr>
          <w:noProof/>
        </w:rPr>
        <w:tab/>
      </w:r>
      <w:r>
        <w:rPr>
          <w:noProof/>
        </w:rPr>
        <w:fldChar w:fldCharType="begin"/>
      </w:r>
      <w:r>
        <w:rPr>
          <w:noProof/>
        </w:rPr>
        <w:instrText xml:space="preserve"> PAGEREF _Toc277838872 \h </w:instrText>
      </w:r>
      <w:r>
        <w:rPr>
          <w:noProof/>
        </w:rPr>
      </w:r>
      <w:r>
        <w:rPr>
          <w:noProof/>
        </w:rPr>
        <w:fldChar w:fldCharType="separate"/>
      </w:r>
      <w:r>
        <w:rPr>
          <w:noProof/>
        </w:rPr>
        <w:t>7</w:t>
      </w:r>
      <w:r>
        <w:rPr>
          <w:noProof/>
        </w:rPr>
        <w:fldChar w:fldCharType="end"/>
      </w:r>
    </w:p>
    <w:p w:rsidR="00B7096F" w:rsidRDefault="00B7096F">
      <w:pPr>
        <w:pStyle w:val="TOC2"/>
        <w:rPr>
          <w:rFonts w:asciiTheme="minorHAnsi" w:eastAsiaTheme="minorEastAsia" w:hAnsiTheme="minorHAnsi" w:cstheme="minorBidi"/>
          <w:noProof/>
          <w:sz w:val="22"/>
          <w:szCs w:val="22"/>
          <w:lang w:eastAsia="en-US"/>
        </w:rPr>
      </w:pPr>
      <w:r>
        <w:rPr>
          <w:noProof/>
        </w:rPr>
        <w:t>2.1 The MRG-M Model</w:t>
      </w:r>
      <w:r>
        <w:rPr>
          <w:noProof/>
        </w:rPr>
        <w:tab/>
      </w:r>
      <w:r>
        <w:rPr>
          <w:noProof/>
        </w:rPr>
        <w:fldChar w:fldCharType="begin"/>
      </w:r>
      <w:r>
        <w:rPr>
          <w:noProof/>
        </w:rPr>
        <w:instrText xml:space="preserve"> PAGEREF _Toc277838873 \h </w:instrText>
      </w:r>
      <w:r>
        <w:rPr>
          <w:noProof/>
        </w:rPr>
      </w:r>
      <w:r>
        <w:rPr>
          <w:noProof/>
        </w:rPr>
        <w:fldChar w:fldCharType="separate"/>
      </w:r>
      <w:r>
        <w:rPr>
          <w:noProof/>
        </w:rPr>
        <w:t>7</w:t>
      </w:r>
      <w:r>
        <w:rPr>
          <w:noProof/>
        </w:rPr>
        <w:fldChar w:fldCharType="end"/>
      </w:r>
    </w:p>
    <w:p w:rsidR="00B7096F" w:rsidRDefault="00B7096F">
      <w:pPr>
        <w:pStyle w:val="TOC2"/>
        <w:rPr>
          <w:rFonts w:asciiTheme="minorHAnsi" w:eastAsiaTheme="minorEastAsia" w:hAnsiTheme="minorHAnsi" w:cstheme="minorBidi"/>
          <w:noProof/>
          <w:sz w:val="22"/>
          <w:szCs w:val="22"/>
          <w:lang w:eastAsia="en-US"/>
        </w:rPr>
      </w:pPr>
      <w:r>
        <w:rPr>
          <w:noProof/>
        </w:rPr>
        <w:t>2.2 The MRG-M Wire-level Format</w:t>
      </w:r>
      <w:r>
        <w:rPr>
          <w:noProof/>
        </w:rPr>
        <w:tab/>
      </w:r>
      <w:r>
        <w:rPr>
          <w:noProof/>
        </w:rPr>
        <w:fldChar w:fldCharType="begin"/>
      </w:r>
      <w:r>
        <w:rPr>
          <w:noProof/>
        </w:rPr>
        <w:instrText xml:space="preserve"> PAGEREF _Toc277838874 \h </w:instrText>
      </w:r>
      <w:r>
        <w:rPr>
          <w:noProof/>
        </w:rPr>
      </w:r>
      <w:r>
        <w:rPr>
          <w:noProof/>
        </w:rPr>
        <w:fldChar w:fldCharType="separate"/>
      </w:r>
      <w:r>
        <w:rPr>
          <w:noProof/>
        </w:rPr>
        <w:t>9</w:t>
      </w:r>
      <w:r>
        <w:rPr>
          <w:noProof/>
        </w:rPr>
        <w:fldChar w:fldCharType="end"/>
      </w:r>
    </w:p>
    <w:p w:rsidR="00B7096F" w:rsidRDefault="00B7096F">
      <w:pPr>
        <w:pStyle w:val="TOC2"/>
        <w:rPr>
          <w:rFonts w:asciiTheme="minorHAnsi" w:eastAsiaTheme="minorEastAsia" w:hAnsiTheme="minorHAnsi" w:cstheme="minorBidi"/>
          <w:noProof/>
          <w:sz w:val="22"/>
          <w:szCs w:val="22"/>
          <w:lang w:eastAsia="en-US"/>
        </w:rPr>
      </w:pPr>
      <w:r>
        <w:rPr>
          <w:noProof/>
        </w:rPr>
        <w:t xml:space="preserve">2.3 Messages in </w:t>
      </w:r>
      <w:r w:rsidRPr="00DA0E0A">
        <w:rPr>
          <w:noProof/>
          <w:color w:val="000000"/>
        </w:rPr>
        <w:t>MRG-M</w:t>
      </w:r>
      <w:r>
        <w:rPr>
          <w:noProof/>
        </w:rPr>
        <w:tab/>
      </w:r>
      <w:r>
        <w:rPr>
          <w:noProof/>
        </w:rPr>
        <w:fldChar w:fldCharType="begin"/>
      </w:r>
      <w:r>
        <w:rPr>
          <w:noProof/>
        </w:rPr>
        <w:instrText xml:space="preserve"> PAGEREF _Toc277838875 \h </w:instrText>
      </w:r>
      <w:r>
        <w:rPr>
          <w:noProof/>
        </w:rPr>
      </w:r>
      <w:r>
        <w:rPr>
          <w:noProof/>
        </w:rPr>
        <w:fldChar w:fldCharType="separate"/>
      </w:r>
      <w:r>
        <w:rPr>
          <w:noProof/>
        </w:rPr>
        <w:t>10</w:t>
      </w:r>
      <w:r>
        <w:rPr>
          <w:noProof/>
        </w:rPr>
        <w:fldChar w:fldCharType="end"/>
      </w:r>
    </w:p>
    <w:p w:rsidR="00B7096F" w:rsidRDefault="00B7096F">
      <w:pPr>
        <w:pStyle w:val="TOC1"/>
        <w:rPr>
          <w:rFonts w:asciiTheme="minorHAnsi" w:eastAsiaTheme="minorEastAsia" w:hAnsiTheme="minorHAnsi" w:cstheme="minorBidi"/>
          <w:noProof/>
          <w:kern w:val="0"/>
          <w:sz w:val="22"/>
          <w:szCs w:val="22"/>
          <w:lang w:eastAsia="en-US"/>
        </w:rPr>
      </w:pPr>
      <w:r>
        <w:rPr>
          <w:noProof/>
        </w:rPr>
        <w:t>3 Hands-On: Single Broker</w:t>
      </w:r>
      <w:r>
        <w:rPr>
          <w:noProof/>
        </w:rPr>
        <w:tab/>
      </w:r>
      <w:r>
        <w:rPr>
          <w:noProof/>
        </w:rPr>
        <w:fldChar w:fldCharType="begin"/>
      </w:r>
      <w:r>
        <w:rPr>
          <w:noProof/>
        </w:rPr>
        <w:instrText xml:space="preserve"> PAGEREF _Toc277838876 \h </w:instrText>
      </w:r>
      <w:r>
        <w:rPr>
          <w:noProof/>
        </w:rPr>
      </w:r>
      <w:r>
        <w:rPr>
          <w:noProof/>
        </w:rPr>
        <w:fldChar w:fldCharType="separate"/>
      </w:r>
      <w:r>
        <w:rPr>
          <w:noProof/>
        </w:rPr>
        <w:t>11</w:t>
      </w:r>
      <w:r>
        <w:rPr>
          <w:noProof/>
        </w:rPr>
        <w:fldChar w:fldCharType="end"/>
      </w:r>
    </w:p>
    <w:p w:rsidR="00B7096F" w:rsidRDefault="00B7096F">
      <w:pPr>
        <w:pStyle w:val="TOC2"/>
        <w:rPr>
          <w:rFonts w:asciiTheme="minorHAnsi" w:eastAsiaTheme="minorEastAsia" w:hAnsiTheme="minorHAnsi" w:cstheme="minorBidi"/>
          <w:noProof/>
          <w:sz w:val="22"/>
          <w:szCs w:val="22"/>
          <w:lang w:eastAsia="en-US"/>
        </w:rPr>
      </w:pPr>
      <w:r>
        <w:rPr>
          <w:noProof/>
        </w:rPr>
        <w:t>3.1 Starting the Message Server</w:t>
      </w:r>
      <w:r>
        <w:rPr>
          <w:noProof/>
        </w:rPr>
        <w:tab/>
      </w:r>
      <w:r>
        <w:rPr>
          <w:noProof/>
        </w:rPr>
        <w:fldChar w:fldCharType="begin"/>
      </w:r>
      <w:r>
        <w:rPr>
          <w:noProof/>
        </w:rPr>
        <w:instrText xml:space="preserve"> PAGEREF _Toc277838877 \h </w:instrText>
      </w:r>
      <w:r>
        <w:rPr>
          <w:noProof/>
        </w:rPr>
      </w:r>
      <w:r>
        <w:rPr>
          <w:noProof/>
        </w:rPr>
        <w:fldChar w:fldCharType="separate"/>
      </w:r>
      <w:r>
        <w:rPr>
          <w:noProof/>
        </w:rPr>
        <w:t>11</w:t>
      </w:r>
      <w:r>
        <w:rPr>
          <w:noProof/>
        </w:rPr>
        <w:fldChar w:fldCharType="end"/>
      </w:r>
    </w:p>
    <w:p w:rsidR="00B7096F" w:rsidRDefault="00B7096F">
      <w:pPr>
        <w:pStyle w:val="TOC2"/>
        <w:rPr>
          <w:rFonts w:asciiTheme="minorHAnsi" w:eastAsiaTheme="minorEastAsia" w:hAnsiTheme="minorHAnsi" w:cstheme="minorBidi"/>
          <w:noProof/>
          <w:sz w:val="22"/>
          <w:szCs w:val="22"/>
          <w:lang w:eastAsia="en-US"/>
        </w:rPr>
      </w:pPr>
      <w:r>
        <w:rPr>
          <w:noProof/>
        </w:rPr>
        <w:t>3.2 Point-to-Point Messages with Java</w:t>
      </w:r>
      <w:r>
        <w:rPr>
          <w:noProof/>
        </w:rPr>
        <w:tab/>
      </w:r>
      <w:r>
        <w:rPr>
          <w:noProof/>
        </w:rPr>
        <w:fldChar w:fldCharType="begin"/>
      </w:r>
      <w:r>
        <w:rPr>
          <w:noProof/>
        </w:rPr>
        <w:instrText xml:space="preserve"> PAGEREF _Toc277838878 \h </w:instrText>
      </w:r>
      <w:r>
        <w:rPr>
          <w:noProof/>
        </w:rPr>
      </w:r>
      <w:r>
        <w:rPr>
          <w:noProof/>
        </w:rPr>
        <w:fldChar w:fldCharType="separate"/>
      </w:r>
      <w:r>
        <w:rPr>
          <w:noProof/>
        </w:rPr>
        <w:t>11</w:t>
      </w:r>
      <w:r>
        <w:rPr>
          <w:noProof/>
        </w:rPr>
        <w:fldChar w:fldCharType="end"/>
      </w:r>
    </w:p>
    <w:p w:rsidR="00B7096F" w:rsidRDefault="00B7096F">
      <w:pPr>
        <w:pStyle w:val="TOC2"/>
        <w:rPr>
          <w:rFonts w:asciiTheme="minorHAnsi" w:eastAsiaTheme="minorEastAsia" w:hAnsiTheme="minorHAnsi" w:cstheme="minorBidi"/>
          <w:noProof/>
          <w:sz w:val="22"/>
          <w:szCs w:val="22"/>
          <w:lang w:eastAsia="en-US"/>
        </w:rPr>
      </w:pPr>
      <w:r>
        <w:rPr>
          <w:noProof/>
        </w:rPr>
        <w:t>3.3 Persistent Point-to-Point Messages with Java</w:t>
      </w:r>
      <w:r>
        <w:rPr>
          <w:noProof/>
        </w:rPr>
        <w:tab/>
      </w:r>
      <w:r>
        <w:rPr>
          <w:noProof/>
        </w:rPr>
        <w:fldChar w:fldCharType="begin"/>
      </w:r>
      <w:r>
        <w:rPr>
          <w:noProof/>
        </w:rPr>
        <w:instrText xml:space="preserve"> PAGEREF _Toc277838879 \h </w:instrText>
      </w:r>
      <w:r>
        <w:rPr>
          <w:noProof/>
        </w:rPr>
      </w:r>
      <w:r>
        <w:rPr>
          <w:noProof/>
        </w:rPr>
        <w:fldChar w:fldCharType="separate"/>
      </w:r>
      <w:r>
        <w:rPr>
          <w:noProof/>
        </w:rPr>
        <w:t>16</w:t>
      </w:r>
      <w:r>
        <w:rPr>
          <w:noProof/>
        </w:rPr>
        <w:fldChar w:fldCharType="end"/>
      </w:r>
    </w:p>
    <w:p w:rsidR="00B7096F" w:rsidRDefault="00B7096F">
      <w:pPr>
        <w:pStyle w:val="TOC2"/>
        <w:rPr>
          <w:rFonts w:asciiTheme="minorHAnsi" w:eastAsiaTheme="minorEastAsia" w:hAnsiTheme="minorHAnsi" w:cstheme="minorBidi"/>
          <w:noProof/>
          <w:sz w:val="22"/>
          <w:szCs w:val="22"/>
          <w:lang w:eastAsia="en-US"/>
        </w:rPr>
      </w:pPr>
      <w:r>
        <w:rPr>
          <w:noProof/>
        </w:rPr>
        <w:t>3.4 Publisher/Subscriber Messages with Python</w:t>
      </w:r>
      <w:r>
        <w:rPr>
          <w:noProof/>
        </w:rPr>
        <w:tab/>
      </w:r>
      <w:r>
        <w:rPr>
          <w:noProof/>
        </w:rPr>
        <w:fldChar w:fldCharType="begin"/>
      </w:r>
      <w:r>
        <w:rPr>
          <w:noProof/>
        </w:rPr>
        <w:instrText xml:space="preserve"> PAGEREF _Toc277838880 \h </w:instrText>
      </w:r>
      <w:r>
        <w:rPr>
          <w:noProof/>
        </w:rPr>
      </w:r>
      <w:r>
        <w:rPr>
          <w:noProof/>
        </w:rPr>
        <w:fldChar w:fldCharType="separate"/>
      </w:r>
      <w:r>
        <w:rPr>
          <w:noProof/>
        </w:rPr>
        <w:t>17</w:t>
      </w:r>
      <w:r>
        <w:rPr>
          <w:noProof/>
        </w:rPr>
        <w:fldChar w:fldCharType="end"/>
      </w:r>
    </w:p>
    <w:p w:rsidR="00B7096F" w:rsidRDefault="00B7096F">
      <w:pPr>
        <w:pStyle w:val="TOC1"/>
        <w:rPr>
          <w:rFonts w:asciiTheme="minorHAnsi" w:eastAsiaTheme="minorEastAsia" w:hAnsiTheme="minorHAnsi" w:cstheme="minorBidi"/>
          <w:noProof/>
          <w:kern w:val="0"/>
          <w:sz w:val="22"/>
          <w:szCs w:val="22"/>
          <w:lang w:eastAsia="en-US"/>
        </w:rPr>
      </w:pPr>
      <w:r>
        <w:rPr>
          <w:noProof/>
        </w:rPr>
        <w:t>4 Hands-On: Clustered Brokers</w:t>
      </w:r>
      <w:r>
        <w:rPr>
          <w:noProof/>
        </w:rPr>
        <w:tab/>
      </w:r>
      <w:r>
        <w:rPr>
          <w:noProof/>
        </w:rPr>
        <w:fldChar w:fldCharType="begin"/>
      </w:r>
      <w:r>
        <w:rPr>
          <w:noProof/>
        </w:rPr>
        <w:instrText xml:space="preserve"> PAGEREF _Toc277838881 \h </w:instrText>
      </w:r>
      <w:r>
        <w:rPr>
          <w:noProof/>
        </w:rPr>
      </w:r>
      <w:r>
        <w:rPr>
          <w:noProof/>
        </w:rPr>
        <w:fldChar w:fldCharType="separate"/>
      </w:r>
      <w:r>
        <w:rPr>
          <w:noProof/>
        </w:rPr>
        <w:t>21</w:t>
      </w:r>
      <w:r>
        <w:rPr>
          <w:noProof/>
        </w:rPr>
        <w:fldChar w:fldCharType="end"/>
      </w:r>
    </w:p>
    <w:p w:rsidR="00B7096F" w:rsidRDefault="00B7096F">
      <w:pPr>
        <w:pStyle w:val="TOC2"/>
        <w:rPr>
          <w:rFonts w:asciiTheme="minorHAnsi" w:eastAsiaTheme="minorEastAsia" w:hAnsiTheme="minorHAnsi" w:cstheme="minorBidi"/>
          <w:noProof/>
          <w:sz w:val="22"/>
          <w:szCs w:val="22"/>
          <w:lang w:eastAsia="en-US"/>
        </w:rPr>
      </w:pPr>
      <w:r>
        <w:rPr>
          <w:noProof/>
        </w:rPr>
        <w:t>4.1 Starting Clustered Message Servers</w:t>
      </w:r>
      <w:r>
        <w:rPr>
          <w:noProof/>
        </w:rPr>
        <w:tab/>
      </w:r>
      <w:r>
        <w:rPr>
          <w:noProof/>
        </w:rPr>
        <w:fldChar w:fldCharType="begin"/>
      </w:r>
      <w:r>
        <w:rPr>
          <w:noProof/>
        </w:rPr>
        <w:instrText xml:space="preserve"> PAGEREF _Toc277838882 \h </w:instrText>
      </w:r>
      <w:r>
        <w:rPr>
          <w:noProof/>
        </w:rPr>
      </w:r>
      <w:r>
        <w:rPr>
          <w:noProof/>
        </w:rPr>
        <w:fldChar w:fldCharType="separate"/>
      </w:r>
      <w:r>
        <w:rPr>
          <w:noProof/>
        </w:rPr>
        <w:t>21</w:t>
      </w:r>
      <w:r>
        <w:rPr>
          <w:noProof/>
        </w:rPr>
        <w:fldChar w:fldCharType="end"/>
      </w:r>
    </w:p>
    <w:p w:rsidR="00B7096F" w:rsidRDefault="00B7096F">
      <w:pPr>
        <w:pStyle w:val="TOC2"/>
        <w:rPr>
          <w:rFonts w:asciiTheme="minorHAnsi" w:eastAsiaTheme="minorEastAsia" w:hAnsiTheme="minorHAnsi" w:cstheme="minorBidi"/>
          <w:noProof/>
          <w:sz w:val="22"/>
          <w:szCs w:val="22"/>
          <w:lang w:eastAsia="en-US"/>
        </w:rPr>
      </w:pPr>
      <w:r>
        <w:rPr>
          <w:noProof/>
        </w:rPr>
        <w:t>4.2 Clustered Publisher/Subscriber Messages with Python</w:t>
      </w:r>
      <w:r>
        <w:rPr>
          <w:noProof/>
        </w:rPr>
        <w:tab/>
      </w:r>
      <w:r>
        <w:rPr>
          <w:noProof/>
        </w:rPr>
        <w:fldChar w:fldCharType="begin"/>
      </w:r>
      <w:r>
        <w:rPr>
          <w:noProof/>
        </w:rPr>
        <w:instrText xml:space="preserve"> PAGEREF _Toc277838883 \h </w:instrText>
      </w:r>
      <w:r>
        <w:rPr>
          <w:noProof/>
        </w:rPr>
      </w:r>
      <w:r>
        <w:rPr>
          <w:noProof/>
        </w:rPr>
        <w:fldChar w:fldCharType="separate"/>
      </w:r>
      <w:r>
        <w:rPr>
          <w:noProof/>
        </w:rPr>
        <w:t>22</w:t>
      </w:r>
      <w:r>
        <w:rPr>
          <w:noProof/>
        </w:rPr>
        <w:fldChar w:fldCharType="end"/>
      </w:r>
    </w:p>
    <w:p w:rsidR="00B7096F" w:rsidRDefault="00B7096F">
      <w:pPr>
        <w:pStyle w:val="TOC1"/>
        <w:rPr>
          <w:rFonts w:asciiTheme="minorHAnsi" w:eastAsiaTheme="minorEastAsia" w:hAnsiTheme="minorHAnsi" w:cstheme="minorBidi"/>
          <w:noProof/>
          <w:kern w:val="0"/>
          <w:sz w:val="22"/>
          <w:szCs w:val="22"/>
          <w:lang w:eastAsia="en-US"/>
        </w:rPr>
      </w:pPr>
      <w:r>
        <w:rPr>
          <w:noProof/>
        </w:rPr>
        <w:t>5 Appendices</w:t>
      </w:r>
      <w:r>
        <w:rPr>
          <w:noProof/>
        </w:rPr>
        <w:tab/>
      </w:r>
      <w:r>
        <w:rPr>
          <w:noProof/>
        </w:rPr>
        <w:fldChar w:fldCharType="begin"/>
      </w:r>
      <w:r>
        <w:rPr>
          <w:noProof/>
        </w:rPr>
        <w:instrText xml:space="preserve"> PAGEREF _Toc277838884 \h </w:instrText>
      </w:r>
      <w:r>
        <w:rPr>
          <w:noProof/>
        </w:rPr>
      </w:r>
      <w:r>
        <w:rPr>
          <w:noProof/>
        </w:rPr>
        <w:fldChar w:fldCharType="separate"/>
      </w:r>
      <w:r>
        <w:rPr>
          <w:noProof/>
        </w:rPr>
        <w:t>24</w:t>
      </w:r>
      <w:r>
        <w:rPr>
          <w:noProof/>
        </w:rPr>
        <w:fldChar w:fldCharType="end"/>
      </w:r>
    </w:p>
    <w:p w:rsidR="00B7096F" w:rsidRDefault="00B7096F">
      <w:pPr>
        <w:pStyle w:val="TOC8"/>
        <w:rPr>
          <w:rFonts w:asciiTheme="minorHAnsi" w:eastAsiaTheme="minorEastAsia" w:hAnsiTheme="minorHAnsi" w:cstheme="minorBidi"/>
          <w:noProof/>
          <w:sz w:val="22"/>
          <w:szCs w:val="22"/>
          <w:lang w:eastAsia="en-US"/>
        </w:rPr>
      </w:pPr>
      <w:r>
        <w:rPr>
          <w:noProof/>
        </w:rPr>
        <w:t>Appendix A: Installing Putty</w:t>
      </w:r>
      <w:r>
        <w:rPr>
          <w:noProof/>
        </w:rPr>
        <w:tab/>
      </w:r>
      <w:r>
        <w:rPr>
          <w:noProof/>
        </w:rPr>
        <w:fldChar w:fldCharType="begin"/>
      </w:r>
      <w:r>
        <w:rPr>
          <w:noProof/>
        </w:rPr>
        <w:instrText xml:space="preserve"> PAGEREF _Toc277838885 \h </w:instrText>
      </w:r>
      <w:r>
        <w:rPr>
          <w:noProof/>
        </w:rPr>
      </w:r>
      <w:r>
        <w:rPr>
          <w:noProof/>
        </w:rPr>
        <w:fldChar w:fldCharType="separate"/>
      </w:r>
      <w:r>
        <w:rPr>
          <w:noProof/>
        </w:rPr>
        <w:t>24</w:t>
      </w:r>
      <w:r>
        <w:rPr>
          <w:noProof/>
        </w:rPr>
        <w:fldChar w:fldCharType="end"/>
      </w:r>
    </w:p>
    <w:p w:rsidR="00B7096F" w:rsidRDefault="00B7096F">
      <w:pPr>
        <w:pStyle w:val="TOC2"/>
        <w:rPr>
          <w:rFonts w:asciiTheme="minorHAnsi" w:eastAsiaTheme="minorEastAsia" w:hAnsiTheme="minorHAnsi" w:cstheme="minorBidi"/>
          <w:noProof/>
          <w:sz w:val="22"/>
          <w:szCs w:val="22"/>
          <w:lang w:eastAsia="en-US"/>
        </w:rPr>
      </w:pPr>
      <w:r>
        <w:rPr>
          <w:noProof/>
        </w:rPr>
        <w:t>5.2 Putty for SSH</w:t>
      </w:r>
      <w:r>
        <w:rPr>
          <w:noProof/>
        </w:rPr>
        <w:tab/>
      </w:r>
      <w:r>
        <w:rPr>
          <w:noProof/>
        </w:rPr>
        <w:fldChar w:fldCharType="begin"/>
      </w:r>
      <w:r>
        <w:rPr>
          <w:noProof/>
        </w:rPr>
        <w:instrText xml:space="preserve"> PAGEREF _Toc277838886 \h </w:instrText>
      </w:r>
      <w:r>
        <w:rPr>
          <w:noProof/>
        </w:rPr>
      </w:r>
      <w:r>
        <w:rPr>
          <w:noProof/>
        </w:rPr>
        <w:fldChar w:fldCharType="separate"/>
      </w:r>
      <w:r>
        <w:rPr>
          <w:noProof/>
        </w:rPr>
        <w:t>24</w:t>
      </w:r>
      <w:r>
        <w:rPr>
          <w:noProof/>
        </w:rPr>
        <w:fldChar w:fldCharType="end"/>
      </w:r>
    </w:p>
    <w:p w:rsidR="00B7096F" w:rsidRDefault="00B7096F">
      <w:pPr>
        <w:pStyle w:val="TOC2"/>
        <w:rPr>
          <w:rFonts w:asciiTheme="minorHAnsi" w:eastAsiaTheme="minorEastAsia" w:hAnsiTheme="minorHAnsi" w:cstheme="minorBidi"/>
          <w:noProof/>
          <w:sz w:val="22"/>
          <w:szCs w:val="22"/>
          <w:lang w:eastAsia="en-US"/>
        </w:rPr>
      </w:pPr>
      <w:r>
        <w:rPr>
          <w:noProof/>
        </w:rPr>
        <w:t>5.3 Configuring a Connection in Putty</w:t>
      </w:r>
      <w:r>
        <w:rPr>
          <w:noProof/>
        </w:rPr>
        <w:tab/>
      </w:r>
      <w:r>
        <w:rPr>
          <w:noProof/>
        </w:rPr>
        <w:fldChar w:fldCharType="begin"/>
      </w:r>
      <w:r>
        <w:rPr>
          <w:noProof/>
        </w:rPr>
        <w:instrText xml:space="preserve"> PAGEREF _Toc277838887 \h </w:instrText>
      </w:r>
      <w:r>
        <w:rPr>
          <w:noProof/>
        </w:rPr>
      </w:r>
      <w:r>
        <w:rPr>
          <w:noProof/>
        </w:rPr>
        <w:fldChar w:fldCharType="separate"/>
      </w:r>
      <w:r>
        <w:rPr>
          <w:noProof/>
        </w:rPr>
        <w:t>28</w:t>
      </w:r>
      <w:r>
        <w:rPr>
          <w:noProof/>
        </w:rPr>
        <w:fldChar w:fldCharType="end"/>
      </w:r>
    </w:p>
    <w:p w:rsidR="00B7096F" w:rsidRDefault="00B7096F">
      <w:pPr>
        <w:pStyle w:val="TOC2"/>
        <w:rPr>
          <w:rFonts w:asciiTheme="minorHAnsi" w:eastAsiaTheme="minorEastAsia" w:hAnsiTheme="minorHAnsi" w:cstheme="minorBidi"/>
          <w:noProof/>
          <w:sz w:val="22"/>
          <w:szCs w:val="22"/>
          <w:lang w:eastAsia="en-US"/>
        </w:rPr>
      </w:pPr>
      <w:r>
        <w:rPr>
          <w:noProof/>
        </w:rPr>
        <w:t>5.4 Connect to a Host using Putty</w:t>
      </w:r>
      <w:r>
        <w:rPr>
          <w:noProof/>
        </w:rPr>
        <w:tab/>
      </w:r>
      <w:r>
        <w:rPr>
          <w:noProof/>
        </w:rPr>
        <w:fldChar w:fldCharType="begin"/>
      </w:r>
      <w:r>
        <w:rPr>
          <w:noProof/>
        </w:rPr>
        <w:instrText xml:space="preserve"> PAGEREF _Toc277838888 \h </w:instrText>
      </w:r>
      <w:r>
        <w:rPr>
          <w:noProof/>
        </w:rPr>
      </w:r>
      <w:r>
        <w:rPr>
          <w:noProof/>
        </w:rPr>
        <w:fldChar w:fldCharType="separate"/>
      </w:r>
      <w:r>
        <w:rPr>
          <w:noProof/>
        </w:rPr>
        <w:t>31</w:t>
      </w:r>
      <w:r>
        <w:rPr>
          <w:noProof/>
        </w:rPr>
        <w:fldChar w:fldCharType="end"/>
      </w:r>
    </w:p>
    <w:p w:rsidR="00CD75FA" w:rsidRDefault="00935F05">
      <w:pPr>
        <w:pStyle w:val="TOC8"/>
        <w:tabs>
          <w:tab w:val="clear" w:pos="9792"/>
          <w:tab w:val="right" w:leader="dot" w:pos="9972"/>
        </w:tabs>
      </w:pPr>
      <w:r>
        <w:fldChar w:fldCharType="end"/>
      </w:r>
    </w:p>
    <w:p w:rsidR="00CD75FA" w:rsidRDefault="00CD75FA">
      <w:pPr>
        <w:pStyle w:val="Heading1"/>
        <w:pageBreakBefore/>
        <w:tabs>
          <w:tab w:val="left" w:pos="0"/>
        </w:tabs>
      </w:pPr>
      <w:bookmarkStart w:id="0" w:name="_Toc277838869"/>
      <w:r>
        <w:lastRenderedPageBreak/>
        <w:t>Executive Summary</w:t>
      </w:r>
      <w:bookmarkEnd w:id="0"/>
    </w:p>
    <w:p w:rsidR="00132351" w:rsidRDefault="00132351" w:rsidP="00132351">
      <w:pPr>
        <w:pStyle w:val="NormalWeb"/>
        <w:spacing w:before="60" w:line="300" w:lineRule="atLeast"/>
        <w:rPr>
          <w:rFonts w:ascii="Trebuchet MS" w:hAnsi="Trebuchet MS"/>
          <w:color w:val="333333"/>
        </w:rPr>
      </w:pPr>
    </w:p>
    <w:p w:rsidR="00D2271B" w:rsidRDefault="003F61BF" w:rsidP="00132351">
      <w:pPr>
        <w:pStyle w:val="NormalWeb"/>
        <w:spacing w:before="60" w:line="300" w:lineRule="atLeast"/>
        <w:rPr>
          <w:rFonts w:ascii="Trebuchet MS" w:hAnsi="Trebuchet MS"/>
          <w:color w:val="333333"/>
        </w:rPr>
      </w:pPr>
      <w:r>
        <w:rPr>
          <w:rFonts w:ascii="Trebuchet MS" w:hAnsi="Trebuchet MS"/>
          <w:color w:val="333333"/>
        </w:rPr>
        <w:t>Even 30 years into the digital age</w:t>
      </w:r>
      <w:r w:rsidR="00132351">
        <w:rPr>
          <w:rFonts w:ascii="Trebuchet MS" w:hAnsi="Trebuchet MS"/>
          <w:color w:val="333333"/>
        </w:rPr>
        <w:t xml:space="preserve">, ever-growing </w:t>
      </w:r>
      <w:r w:rsidR="00D2271B">
        <w:rPr>
          <w:rFonts w:ascii="Trebuchet MS" w:hAnsi="Trebuchet MS"/>
          <w:color w:val="333333"/>
        </w:rPr>
        <w:t xml:space="preserve">demand is being placed on systems. New methods of delivery and sustenance are being tested on an almost weekly basis. </w:t>
      </w:r>
      <w:r>
        <w:rPr>
          <w:rFonts w:ascii="Trebuchet MS" w:hAnsi="Trebuchet MS"/>
          <w:color w:val="333333"/>
        </w:rPr>
        <w:t>CPU clock t</w:t>
      </w:r>
      <w:r w:rsidR="00D2271B">
        <w:rPr>
          <w:rFonts w:ascii="Trebuchet MS" w:hAnsi="Trebuchet MS"/>
          <w:color w:val="333333"/>
        </w:rPr>
        <w:t xml:space="preserve">ime </w:t>
      </w:r>
      <w:r w:rsidR="00601820">
        <w:rPr>
          <w:rFonts w:ascii="Trebuchet MS" w:hAnsi="Trebuchet MS"/>
          <w:color w:val="333333"/>
        </w:rPr>
        <w:t>is now almost too slow</w:t>
      </w:r>
      <w:r w:rsidR="00D2271B">
        <w:rPr>
          <w:rFonts w:ascii="Trebuchet MS" w:hAnsi="Trebuchet MS"/>
          <w:color w:val="333333"/>
        </w:rPr>
        <w:t>, and business, even in times of downturn, marches on with a steady pressure to achieve and out-perform the competition. Automation of business</w:t>
      </w:r>
      <w:r>
        <w:rPr>
          <w:rFonts w:ascii="Trebuchet MS" w:hAnsi="Trebuchet MS"/>
          <w:color w:val="333333"/>
        </w:rPr>
        <w:t xml:space="preserve"> process</w:t>
      </w:r>
      <w:r w:rsidR="00D2271B">
        <w:rPr>
          <w:rFonts w:ascii="Trebuchet MS" w:hAnsi="Trebuchet MS"/>
          <w:color w:val="333333"/>
        </w:rPr>
        <w:t xml:space="preserve">, our chosen profession, is ripe with new and challenging </w:t>
      </w:r>
      <w:r w:rsidR="00CB0DEF">
        <w:rPr>
          <w:rFonts w:ascii="Trebuchet MS" w:hAnsi="Trebuchet MS"/>
          <w:color w:val="333333"/>
        </w:rPr>
        <w:t xml:space="preserve">opportunities to solve </w:t>
      </w:r>
      <w:r w:rsidR="00D2271B">
        <w:rPr>
          <w:rFonts w:ascii="Trebuchet MS" w:hAnsi="Trebuchet MS"/>
          <w:color w:val="333333"/>
        </w:rPr>
        <w:t>repetitive and daunting problems.</w:t>
      </w:r>
    </w:p>
    <w:p w:rsidR="00D2271B" w:rsidRDefault="00D2271B" w:rsidP="00132351">
      <w:pPr>
        <w:pStyle w:val="NormalWeb"/>
        <w:spacing w:before="60" w:line="300" w:lineRule="atLeast"/>
        <w:rPr>
          <w:rFonts w:ascii="Trebuchet MS" w:hAnsi="Trebuchet MS"/>
          <w:color w:val="333333"/>
        </w:rPr>
      </w:pPr>
      <w:r>
        <w:rPr>
          <w:rFonts w:ascii="Trebuchet MS" w:hAnsi="Trebuchet MS"/>
          <w:color w:val="333333"/>
        </w:rPr>
        <w:t>In</w:t>
      </w:r>
      <w:r w:rsidR="003F61BF">
        <w:rPr>
          <w:rFonts w:ascii="Trebuchet MS" w:hAnsi="Trebuchet MS"/>
          <w:color w:val="333333"/>
        </w:rPr>
        <w:t xml:space="preserve"> this ecosystem, stabilizing the </w:t>
      </w:r>
      <w:r>
        <w:rPr>
          <w:rFonts w:ascii="Trebuchet MS" w:hAnsi="Trebuchet MS"/>
          <w:color w:val="333333"/>
        </w:rPr>
        <w:t>inter-operation of business systems with different agendas has been the focus of not a few CIO’s and operations folks over the last several decades. As systems become more “cloudy”, real-time connections between service providers and subscribers are destined to become the norm, rather than the occasional exception. When you combine the cloud with SOA, the requirement that sequestered systems find a way to reach out to each other becomes part of the very fabric of corporate operations.</w:t>
      </w:r>
    </w:p>
    <w:p w:rsidR="00D2271B" w:rsidRDefault="00F969E8" w:rsidP="00132351">
      <w:pPr>
        <w:pStyle w:val="NormalWeb"/>
        <w:spacing w:before="60" w:line="300" w:lineRule="atLeast"/>
        <w:rPr>
          <w:rFonts w:ascii="Trebuchet MS" w:hAnsi="Trebuchet MS"/>
          <w:color w:val="333333"/>
        </w:rPr>
      </w:pPr>
      <w:r w:rsidRPr="00F969E8">
        <w:rPr>
          <w:rFonts w:ascii="Trebuchet MS" w:hAnsi="Trebuchet MS"/>
          <w:noProof/>
          <w:color w:val="333333"/>
          <w:lang w:eastAsia="zh-TW"/>
        </w:rPr>
        <w:pict>
          <v:rect id="_x0000_s2069" style="position:absolute;margin-left:293.2pt;margin-top:301.75pt;width:197.85pt;height:86.5pt;flip:x;z-index:251675648;mso-width-percent:400;mso-wrap-distance-top:7.2pt;mso-wrap-distance-bottom:7.2pt;mso-position-horizontal-relative:margin;mso-position-vertical-relative:margin;mso-width-percent:400;mso-width-relative:margin;v-text-anchor:middle" o:allowincell="f" fillcolor="#95b3d7 [1940]" strokecolor="#95b3d7 [1940]" strokeweight="1pt">
            <v:fill opacity="11796f" color2="#dbe5f1 [660]" angle="-45" focus="-50%" type="gradient"/>
            <v:shadow on="t" type="perspective" color="#243f60 [1604]" opacity=".5" offset="1pt" offset2="-3pt"/>
            <v:textbox style="mso-next-textbox:#_x0000_s2069;mso-fit-shape-to-text:t" inset="21.6pt,21.6pt,21.6pt,21.6pt">
              <w:txbxContent>
                <w:p w:rsidR="00F969E8" w:rsidRDefault="00F969E8">
                  <w:pPr>
                    <w:rPr>
                      <w:color w:val="4F81BD" w:themeColor="accent1"/>
                      <w:sz w:val="20"/>
                      <w:szCs w:val="20"/>
                    </w:rPr>
                  </w:pPr>
                  <w:r>
                    <w:rPr>
                      <w:rFonts w:ascii="Trebuchet MS" w:hAnsi="Trebuchet MS"/>
                      <w:color w:val="333333"/>
                    </w:rPr>
                    <w:t>Short transactions are the lifeblood of integrity for a host of business systems.</w:t>
                  </w:r>
                </w:p>
              </w:txbxContent>
            </v:textbox>
            <w10:wrap type="square" anchorx="margin" anchory="margin"/>
          </v:rect>
        </w:pict>
      </w:r>
      <w:r w:rsidR="00D2271B">
        <w:rPr>
          <w:rFonts w:ascii="Trebuchet MS" w:hAnsi="Trebuchet MS"/>
          <w:color w:val="333333"/>
        </w:rPr>
        <w:t xml:space="preserve">Although </w:t>
      </w:r>
      <w:r w:rsidR="003F61BF">
        <w:rPr>
          <w:rFonts w:ascii="Trebuchet MS" w:hAnsi="Trebuchet MS"/>
          <w:color w:val="333333"/>
        </w:rPr>
        <w:t xml:space="preserve">clouds and service-oriented methodology consume the real estate of most IT </w:t>
      </w:r>
      <w:r w:rsidR="00D2271B">
        <w:rPr>
          <w:rFonts w:ascii="Trebuchet MS" w:hAnsi="Trebuchet MS"/>
          <w:color w:val="333333"/>
        </w:rPr>
        <w:t>white boards of every large organization in the country, some older concepts are still being deployed as new code across all sectors of the marketplace. One of those concepts is the idea of using event-based messaging as a platform to achieve parity of data across systems, both inside the firewall and outside it.</w:t>
      </w:r>
      <w:r w:rsidR="003F61BF">
        <w:rPr>
          <w:rFonts w:ascii="Trebuchet MS" w:hAnsi="Trebuchet MS"/>
          <w:color w:val="333333"/>
        </w:rPr>
        <w:t xml:space="preserve"> In today’s digital-biz world, messaging is still a business-critical function, and the middleware to support it still consumes respectable slices of the budget.</w:t>
      </w:r>
    </w:p>
    <w:p w:rsidR="00D2271B" w:rsidRDefault="00C73B12" w:rsidP="00132351">
      <w:pPr>
        <w:pStyle w:val="NormalWeb"/>
        <w:spacing w:before="60" w:line="300" w:lineRule="atLeast"/>
        <w:rPr>
          <w:rFonts w:ascii="Trebuchet MS" w:hAnsi="Trebuchet MS"/>
          <w:color w:val="333333"/>
        </w:rPr>
      </w:pPr>
      <w:r>
        <w:rPr>
          <w:rFonts w:ascii="Trebuchet MS" w:hAnsi="Trebuchet MS"/>
          <w:color w:val="333333"/>
        </w:rPr>
        <w:t>As a social phenomenon, n</w:t>
      </w:r>
      <w:r w:rsidR="0020353B">
        <w:rPr>
          <w:rFonts w:ascii="Trebuchet MS" w:hAnsi="Trebuchet MS"/>
          <w:color w:val="333333"/>
        </w:rPr>
        <w:t>ewly-</w:t>
      </w:r>
      <w:r>
        <w:rPr>
          <w:rFonts w:ascii="Trebuchet MS" w:hAnsi="Trebuchet MS"/>
          <w:color w:val="333333"/>
        </w:rPr>
        <w:t>formed</w:t>
      </w:r>
      <w:r w:rsidR="003F61BF">
        <w:rPr>
          <w:rFonts w:ascii="Trebuchet MS" w:hAnsi="Trebuchet MS"/>
          <w:color w:val="333333"/>
        </w:rPr>
        <w:t xml:space="preserve"> </w:t>
      </w:r>
      <w:r>
        <w:rPr>
          <w:rFonts w:ascii="Trebuchet MS" w:hAnsi="Trebuchet MS"/>
          <w:color w:val="333333"/>
        </w:rPr>
        <w:t xml:space="preserve">digital </w:t>
      </w:r>
      <w:r w:rsidR="003F61BF">
        <w:rPr>
          <w:rFonts w:ascii="Trebuchet MS" w:hAnsi="Trebuchet MS"/>
          <w:color w:val="333333"/>
        </w:rPr>
        <w:t xml:space="preserve">cultures are twittering their way through everyday life, sharing short messages that keep the </w:t>
      </w:r>
      <w:r w:rsidR="001A17DD">
        <w:rPr>
          <w:rFonts w:ascii="Trebuchet MS" w:hAnsi="Trebuchet MS"/>
          <w:color w:val="333333"/>
        </w:rPr>
        <w:t>connection-hungry apprised of every move each other makes. In this</w:t>
      </w:r>
      <w:r w:rsidR="0020353B">
        <w:rPr>
          <w:rFonts w:ascii="Trebuchet MS" w:hAnsi="Trebuchet MS"/>
          <w:color w:val="333333"/>
        </w:rPr>
        <w:t xml:space="preserve"> same vein, short transactions</w:t>
      </w:r>
      <w:r w:rsidR="001A17DD">
        <w:rPr>
          <w:rFonts w:ascii="Trebuchet MS" w:hAnsi="Trebuchet MS"/>
          <w:color w:val="333333"/>
        </w:rPr>
        <w:t xml:space="preserve"> are the lifeblood of integrity for a host of </w:t>
      </w:r>
      <w:r w:rsidR="0020353B">
        <w:rPr>
          <w:rFonts w:ascii="Trebuchet MS" w:hAnsi="Trebuchet MS"/>
          <w:color w:val="333333"/>
        </w:rPr>
        <w:t xml:space="preserve">business </w:t>
      </w:r>
      <w:r w:rsidR="001A17DD">
        <w:rPr>
          <w:rFonts w:ascii="Trebuchet MS" w:hAnsi="Trebuchet MS"/>
          <w:color w:val="333333"/>
        </w:rPr>
        <w:t>systems, from financial to manufacturing, to entertainment</w:t>
      </w:r>
      <w:r w:rsidR="0020353B">
        <w:rPr>
          <w:rFonts w:ascii="Trebuchet MS" w:hAnsi="Trebuchet MS"/>
          <w:color w:val="333333"/>
        </w:rPr>
        <w:t>, government and most</w:t>
      </w:r>
      <w:r w:rsidR="001A17DD">
        <w:rPr>
          <w:rFonts w:ascii="Trebuchet MS" w:hAnsi="Trebuchet MS"/>
          <w:color w:val="333333"/>
        </w:rPr>
        <w:t xml:space="preserve"> others. Adoption of this form of loose-but-dependent connectivity between systems will only increase as new and improved software </w:t>
      </w:r>
      <w:r w:rsidR="00314785">
        <w:rPr>
          <w:rFonts w:ascii="Trebuchet MS" w:hAnsi="Trebuchet MS"/>
          <w:color w:val="333333"/>
        </w:rPr>
        <w:t xml:space="preserve">architectural </w:t>
      </w:r>
      <w:r w:rsidR="001A17DD">
        <w:rPr>
          <w:rFonts w:ascii="Trebuchet MS" w:hAnsi="Trebuchet MS"/>
          <w:color w:val="333333"/>
        </w:rPr>
        <w:t>designs become part of daily life.</w:t>
      </w:r>
    </w:p>
    <w:p w:rsidR="00AE0129" w:rsidRDefault="00AE0129" w:rsidP="00132351">
      <w:pPr>
        <w:pStyle w:val="NormalWeb"/>
        <w:spacing w:before="60" w:line="300" w:lineRule="atLeast"/>
        <w:rPr>
          <w:rFonts w:ascii="Trebuchet MS" w:hAnsi="Trebuchet MS"/>
          <w:color w:val="333333"/>
        </w:rPr>
      </w:pPr>
    </w:p>
    <w:p w:rsidR="00634310" w:rsidRDefault="00634310" w:rsidP="00634310">
      <w:pPr>
        <w:pStyle w:val="Heading2"/>
        <w:rPr>
          <w:rStyle w:val="Hyperlink"/>
          <w:color w:val="000000"/>
        </w:rPr>
      </w:pPr>
      <w:bookmarkStart w:id="1" w:name="_Toc277838870"/>
      <w:r>
        <w:rPr>
          <w:rStyle w:val="Hyperlink"/>
          <w:color w:val="000000"/>
        </w:rPr>
        <w:t>The history of messaging</w:t>
      </w:r>
      <w:bookmarkEnd w:id="1"/>
    </w:p>
    <w:p w:rsidR="00FE3716" w:rsidRPr="00634310" w:rsidRDefault="00601820" w:rsidP="00FE3716">
      <w:pPr>
        <w:widowControl/>
        <w:spacing w:line="255" w:lineRule="atLeast"/>
        <w:rPr>
          <w:rStyle w:val="Hyperlink"/>
          <w:rFonts w:ascii="Trebuchet MS" w:hAnsi="Trebuchet MS"/>
          <w:color w:val="000000"/>
        </w:rPr>
      </w:pPr>
      <w:r w:rsidRPr="00634310">
        <w:rPr>
          <w:rStyle w:val="Hyperlink"/>
          <w:rFonts w:ascii="Trebuchet MS" w:hAnsi="Trebuchet MS"/>
          <w:color w:val="000000"/>
        </w:rPr>
        <w:t xml:space="preserve">In the mid-90’s, </w:t>
      </w:r>
      <w:r w:rsidR="00FE3716" w:rsidRPr="00634310">
        <w:rPr>
          <w:rStyle w:val="Hyperlink"/>
          <w:rFonts w:ascii="Trebuchet MS" w:hAnsi="Trebuchet MS"/>
          <w:color w:val="000000"/>
        </w:rPr>
        <w:t xml:space="preserve">It had become apparent to system implementers that reliable integration of business systems was best achieved by capturing relevant business events, and broadcasting those events to appropriate systems that would consume the event and respond according to that system's business rules. Asynchronous messaging </w:t>
      </w:r>
      <w:r w:rsidRPr="00634310">
        <w:rPr>
          <w:rStyle w:val="Hyperlink"/>
          <w:rFonts w:ascii="Trebuchet MS" w:hAnsi="Trebuchet MS"/>
          <w:color w:val="000000"/>
        </w:rPr>
        <w:t>architecture</w:t>
      </w:r>
      <w:r w:rsidR="00FE3716" w:rsidRPr="00634310">
        <w:rPr>
          <w:rStyle w:val="Hyperlink"/>
          <w:rFonts w:ascii="Trebuchet MS" w:hAnsi="Trebuchet MS"/>
          <w:color w:val="000000"/>
        </w:rPr>
        <w:t xml:space="preserve"> was found to be effective in providing </w:t>
      </w:r>
      <w:r w:rsidRPr="00634310">
        <w:rPr>
          <w:rStyle w:val="Hyperlink"/>
          <w:rFonts w:ascii="Trebuchet MS" w:hAnsi="Trebuchet MS"/>
          <w:color w:val="000000"/>
        </w:rPr>
        <w:t>reliable delivery of</w:t>
      </w:r>
      <w:r w:rsidR="00FE3716" w:rsidRPr="00634310">
        <w:rPr>
          <w:rStyle w:val="Hyperlink"/>
          <w:rFonts w:ascii="Trebuchet MS" w:hAnsi="Trebuchet MS"/>
          <w:color w:val="000000"/>
        </w:rPr>
        <w:t xml:space="preserve"> events wrapped in messages between </w:t>
      </w:r>
      <w:r w:rsidR="00223797" w:rsidRPr="00634310">
        <w:rPr>
          <w:rStyle w:val="Hyperlink"/>
          <w:rFonts w:ascii="Trebuchet MS" w:hAnsi="Trebuchet MS"/>
          <w:color w:val="000000"/>
        </w:rPr>
        <w:t>digital stakeholders</w:t>
      </w:r>
      <w:r w:rsidR="00FE3716" w:rsidRPr="00634310">
        <w:rPr>
          <w:rStyle w:val="Hyperlink"/>
          <w:rFonts w:ascii="Trebuchet MS" w:hAnsi="Trebuchet MS"/>
          <w:color w:val="000000"/>
        </w:rPr>
        <w:t>.</w:t>
      </w:r>
    </w:p>
    <w:p w:rsidR="00FE3716" w:rsidRDefault="00FE3716" w:rsidP="00FE3716">
      <w:pPr>
        <w:widowControl/>
        <w:spacing w:line="255" w:lineRule="atLeast"/>
      </w:pPr>
    </w:p>
    <w:p w:rsidR="00615E7D" w:rsidRDefault="00615E7D" w:rsidP="00615E7D">
      <w:pPr>
        <w:pStyle w:val="NormalWeb"/>
        <w:spacing w:before="60" w:line="300" w:lineRule="atLeast"/>
        <w:rPr>
          <w:rStyle w:val="apple-style-span"/>
          <w:rFonts w:ascii="Trebuchet MS" w:hAnsi="Trebuchet MS" w:cs="Arial"/>
          <w:color w:val="000000"/>
        </w:rPr>
      </w:pPr>
      <w:r>
        <w:rPr>
          <w:rStyle w:val="apple-style-span"/>
          <w:rFonts w:ascii="Trebuchet MS" w:hAnsi="Trebuchet MS" w:cs="Arial"/>
          <w:color w:val="000000"/>
        </w:rPr>
        <w:t>The software that supports the paradigm, often called m</w:t>
      </w:r>
      <w:r w:rsidRPr="001A17DD">
        <w:rPr>
          <w:rStyle w:val="apple-style-span"/>
          <w:rFonts w:ascii="Trebuchet MS" w:hAnsi="Trebuchet MS" w:cs="Arial"/>
          <w:color w:val="000000"/>
        </w:rPr>
        <w:t>iddleware</w:t>
      </w:r>
      <w:r>
        <w:rPr>
          <w:rStyle w:val="apple-style-span"/>
          <w:rFonts w:ascii="Trebuchet MS" w:hAnsi="Trebuchet MS" w:cs="Arial"/>
          <w:color w:val="000000"/>
        </w:rPr>
        <w:t>, has and continues to be important due</w:t>
      </w:r>
      <w:r w:rsidRPr="001A17DD">
        <w:rPr>
          <w:rStyle w:val="apple-style-span"/>
          <w:rFonts w:ascii="Trebuchet MS" w:hAnsi="Trebuchet MS" w:cs="Arial"/>
          <w:color w:val="000000"/>
        </w:rPr>
        <w:t xml:space="preserve"> to its natural support for loosely coupled </w:t>
      </w:r>
      <w:r>
        <w:rPr>
          <w:rStyle w:val="apple-style-span"/>
          <w:rFonts w:ascii="Trebuchet MS" w:hAnsi="Trebuchet MS" w:cs="Arial"/>
          <w:color w:val="000000"/>
        </w:rPr>
        <w:t xml:space="preserve">asynchronous event driven architectures. Support of multi-tiered </w:t>
      </w:r>
      <w:r w:rsidR="00F06282">
        <w:rPr>
          <w:rStyle w:val="apple-style-span"/>
          <w:rFonts w:ascii="Trebuchet MS" w:hAnsi="Trebuchet MS" w:cs="Arial"/>
          <w:color w:val="000000"/>
        </w:rPr>
        <w:t xml:space="preserve">complex </w:t>
      </w:r>
      <w:r>
        <w:rPr>
          <w:rStyle w:val="apple-style-span"/>
          <w:rFonts w:ascii="Trebuchet MS" w:hAnsi="Trebuchet MS" w:cs="Arial"/>
          <w:color w:val="000000"/>
        </w:rPr>
        <w:t xml:space="preserve">transactions makes middleware a good choice for </w:t>
      </w:r>
      <w:r w:rsidRPr="001A17DD">
        <w:rPr>
          <w:rStyle w:val="apple-style-span"/>
          <w:rFonts w:ascii="Trebuchet MS" w:hAnsi="Trebuchet MS" w:cs="Arial"/>
          <w:color w:val="000000"/>
        </w:rPr>
        <w:t>Financial</w:t>
      </w:r>
      <w:r>
        <w:rPr>
          <w:rStyle w:val="apple-style-span"/>
          <w:rFonts w:ascii="Trebuchet MS" w:hAnsi="Trebuchet MS" w:cs="Arial"/>
          <w:color w:val="000000"/>
        </w:rPr>
        <w:t xml:space="preserve">, Stocks, Telecomm, Manufacturing, </w:t>
      </w:r>
      <w:r w:rsidRPr="001A17DD">
        <w:rPr>
          <w:rStyle w:val="apple-style-span"/>
          <w:rFonts w:ascii="Trebuchet MS" w:hAnsi="Trebuchet MS" w:cs="Arial"/>
          <w:color w:val="000000"/>
        </w:rPr>
        <w:t>Aerospace a</w:t>
      </w:r>
      <w:r>
        <w:rPr>
          <w:rStyle w:val="apple-style-span"/>
          <w:rFonts w:ascii="Trebuchet MS" w:hAnsi="Trebuchet MS" w:cs="Arial"/>
          <w:color w:val="000000"/>
        </w:rPr>
        <w:t>nd Defense, Medicine and Transportation</w:t>
      </w:r>
      <w:r w:rsidRPr="001A17DD">
        <w:rPr>
          <w:rStyle w:val="apple-style-span"/>
          <w:rFonts w:ascii="Trebuchet MS" w:hAnsi="Trebuchet MS" w:cs="Arial"/>
          <w:color w:val="000000"/>
        </w:rPr>
        <w:t xml:space="preserve">. </w:t>
      </w:r>
      <w:r>
        <w:rPr>
          <w:rStyle w:val="apple-style-span"/>
          <w:rFonts w:ascii="Trebuchet MS" w:hAnsi="Trebuchet MS" w:cs="Arial"/>
          <w:color w:val="000000"/>
        </w:rPr>
        <w:t>Traditional commercial middleware vendors such as IBM, Oracle (BEA), Sonic and TIBCO</w:t>
      </w:r>
      <w:r w:rsidR="00F06282">
        <w:rPr>
          <w:rStyle w:val="apple-style-span"/>
          <w:rFonts w:ascii="Trebuchet MS" w:hAnsi="Trebuchet MS" w:cs="Arial"/>
          <w:color w:val="000000"/>
        </w:rPr>
        <w:t xml:space="preserve"> </w:t>
      </w:r>
      <w:r>
        <w:rPr>
          <w:rStyle w:val="apple-style-span"/>
          <w:rFonts w:ascii="Trebuchet MS" w:hAnsi="Trebuchet MS" w:cs="Arial"/>
          <w:color w:val="000000"/>
        </w:rPr>
        <w:t xml:space="preserve">continue to sell and improve the prospect of interoperation with somewhat proprietary influences. </w:t>
      </w:r>
    </w:p>
    <w:p w:rsidR="00FE3716" w:rsidRPr="00634310" w:rsidRDefault="00FE3716" w:rsidP="00FE3716">
      <w:pPr>
        <w:widowControl/>
        <w:spacing w:line="255" w:lineRule="atLeast"/>
        <w:rPr>
          <w:rStyle w:val="Hyperlink"/>
          <w:rFonts w:ascii="Trebuchet MS" w:hAnsi="Trebuchet MS"/>
          <w:color w:val="000000"/>
        </w:rPr>
      </w:pPr>
      <w:r w:rsidRPr="00634310">
        <w:rPr>
          <w:rStyle w:val="Hyperlink"/>
          <w:rFonts w:ascii="Trebuchet MS" w:hAnsi="Trebuchet MS"/>
          <w:color w:val="000000"/>
        </w:rPr>
        <w:t>Over th</w:t>
      </w:r>
      <w:r w:rsidR="00615E7D" w:rsidRPr="00634310">
        <w:rPr>
          <w:rStyle w:val="Hyperlink"/>
          <w:rFonts w:ascii="Trebuchet MS" w:hAnsi="Trebuchet MS"/>
          <w:color w:val="000000"/>
        </w:rPr>
        <w:t>e last</w:t>
      </w:r>
      <w:r w:rsidRPr="00634310">
        <w:rPr>
          <w:rStyle w:val="Hyperlink"/>
          <w:rFonts w:ascii="Trebuchet MS" w:hAnsi="Trebuchet MS"/>
          <w:color w:val="000000"/>
        </w:rPr>
        <w:t xml:space="preserve"> </w:t>
      </w:r>
      <w:r w:rsidR="00615E7D" w:rsidRPr="00634310">
        <w:rPr>
          <w:rStyle w:val="Hyperlink"/>
          <w:rFonts w:ascii="Trebuchet MS" w:hAnsi="Trebuchet MS"/>
          <w:color w:val="000000"/>
        </w:rPr>
        <w:t xml:space="preserve">two </w:t>
      </w:r>
      <w:r w:rsidRPr="00634310">
        <w:rPr>
          <w:rStyle w:val="Hyperlink"/>
          <w:rFonts w:ascii="Trebuchet MS" w:hAnsi="Trebuchet MS"/>
          <w:color w:val="000000"/>
        </w:rPr>
        <w:t>decade</w:t>
      </w:r>
      <w:r w:rsidR="00615E7D" w:rsidRPr="00634310">
        <w:rPr>
          <w:rStyle w:val="Hyperlink"/>
          <w:rFonts w:ascii="Trebuchet MS" w:hAnsi="Trebuchet MS"/>
          <w:color w:val="000000"/>
        </w:rPr>
        <w:t xml:space="preserve">s, asynchronous messaging </w:t>
      </w:r>
      <w:r w:rsidR="00F06282" w:rsidRPr="00634310">
        <w:rPr>
          <w:rStyle w:val="Hyperlink"/>
          <w:rFonts w:ascii="Trebuchet MS" w:hAnsi="Trebuchet MS"/>
          <w:color w:val="000000"/>
        </w:rPr>
        <w:t xml:space="preserve">has solidified itself as the </w:t>
      </w:r>
      <w:r w:rsidRPr="00634310">
        <w:rPr>
          <w:rStyle w:val="Hyperlink"/>
          <w:rFonts w:ascii="Trebuchet MS" w:hAnsi="Trebuchet MS"/>
          <w:color w:val="000000"/>
        </w:rPr>
        <w:t xml:space="preserve">standard for application integration. </w:t>
      </w:r>
      <w:r w:rsidR="00615E7D" w:rsidRPr="00634310">
        <w:rPr>
          <w:rStyle w:val="Hyperlink"/>
          <w:rFonts w:ascii="Trebuchet MS" w:hAnsi="Trebuchet MS"/>
          <w:color w:val="000000"/>
        </w:rPr>
        <w:t xml:space="preserve">However, there are </w:t>
      </w:r>
      <w:r w:rsidRPr="00634310">
        <w:rPr>
          <w:rStyle w:val="Hyperlink"/>
          <w:rFonts w:ascii="Trebuchet MS" w:hAnsi="Trebuchet MS"/>
          <w:color w:val="000000"/>
        </w:rPr>
        <w:t>several nagging issues with messaging that eventually made a new standard necessary for the industry:</w:t>
      </w:r>
    </w:p>
    <w:p w:rsidR="00FE3716" w:rsidRPr="00634310" w:rsidRDefault="00FE3716" w:rsidP="00FE3716">
      <w:pPr>
        <w:widowControl/>
        <w:spacing w:line="255" w:lineRule="atLeast"/>
        <w:rPr>
          <w:rFonts w:ascii="Trebuchet MS" w:hAnsi="Trebuchet MS"/>
        </w:rPr>
      </w:pPr>
    </w:p>
    <w:p w:rsidR="00FE3716" w:rsidRPr="00634310" w:rsidRDefault="00FE3716" w:rsidP="00FE3716">
      <w:pPr>
        <w:pStyle w:val="BodyText"/>
        <w:widowControl/>
        <w:numPr>
          <w:ilvl w:val="0"/>
          <w:numId w:val="6"/>
        </w:numPr>
        <w:tabs>
          <w:tab w:val="left" w:pos="707"/>
        </w:tabs>
        <w:spacing w:after="0" w:line="260" w:lineRule="atLeast"/>
        <w:rPr>
          <w:rFonts w:ascii="Trebuchet MS" w:hAnsi="Trebuchet MS"/>
          <w:color w:val="000000"/>
        </w:rPr>
      </w:pPr>
      <w:r w:rsidRPr="00634310">
        <w:rPr>
          <w:rFonts w:ascii="Trebuchet MS" w:hAnsi="Trebuchet MS"/>
          <w:color w:val="000000"/>
        </w:rPr>
        <w:t>Integration is often 10-30% of every IT effort</w:t>
      </w:r>
    </w:p>
    <w:p w:rsidR="00FE3716" w:rsidRPr="00634310" w:rsidRDefault="00FE3716" w:rsidP="00FE3716">
      <w:pPr>
        <w:pStyle w:val="BodyText"/>
        <w:widowControl/>
        <w:numPr>
          <w:ilvl w:val="0"/>
          <w:numId w:val="6"/>
        </w:numPr>
        <w:tabs>
          <w:tab w:val="left" w:pos="707"/>
        </w:tabs>
        <w:spacing w:after="0" w:line="260" w:lineRule="atLeast"/>
        <w:rPr>
          <w:rFonts w:ascii="Trebuchet MS" w:hAnsi="Trebuchet MS"/>
          <w:color w:val="000000"/>
        </w:rPr>
      </w:pPr>
      <w:r w:rsidRPr="00634310">
        <w:rPr>
          <w:rFonts w:ascii="Trebuchet MS" w:hAnsi="Trebuchet MS"/>
          <w:color w:val="000000"/>
        </w:rPr>
        <w:t>Proprietary middleware can be a source of vendor lock-in</w:t>
      </w:r>
    </w:p>
    <w:p w:rsidR="00FE3716" w:rsidRPr="00634310" w:rsidRDefault="00FE3716" w:rsidP="00FE3716">
      <w:pPr>
        <w:pStyle w:val="BodyText"/>
        <w:widowControl/>
        <w:numPr>
          <w:ilvl w:val="0"/>
          <w:numId w:val="6"/>
        </w:numPr>
        <w:tabs>
          <w:tab w:val="left" w:pos="707"/>
        </w:tabs>
        <w:spacing w:after="0" w:line="260" w:lineRule="atLeast"/>
        <w:rPr>
          <w:rFonts w:ascii="Trebuchet MS" w:hAnsi="Trebuchet MS"/>
          <w:color w:val="000000"/>
        </w:rPr>
      </w:pPr>
      <w:r w:rsidRPr="00634310">
        <w:rPr>
          <w:rFonts w:ascii="Trebuchet MS" w:hAnsi="Trebuchet MS"/>
          <w:color w:val="000000"/>
        </w:rPr>
        <w:t>Existing middleware is too language-specific</w:t>
      </w:r>
    </w:p>
    <w:p w:rsidR="00FE3716" w:rsidRPr="00634310" w:rsidRDefault="00FE3716" w:rsidP="00FE3716">
      <w:pPr>
        <w:pStyle w:val="BodyText"/>
        <w:widowControl/>
        <w:numPr>
          <w:ilvl w:val="0"/>
          <w:numId w:val="6"/>
        </w:numPr>
        <w:tabs>
          <w:tab w:val="left" w:pos="707"/>
        </w:tabs>
        <w:spacing w:after="0" w:line="260" w:lineRule="atLeast"/>
        <w:rPr>
          <w:rFonts w:ascii="Trebuchet MS" w:hAnsi="Trebuchet MS"/>
          <w:color w:val="000000"/>
        </w:rPr>
      </w:pPr>
      <w:r w:rsidRPr="00634310">
        <w:rPr>
          <w:rFonts w:ascii="Trebuchet MS" w:hAnsi="Trebuchet MS"/>
          <w:color w:val="000000"/>
        </w:rPr>
        <w:t>Wire-level interoperability is missing</w:t>
      </w:r>
    </w:p>
    <w:p w:rsidR="00FE3716" w:rsidRPr="00634310" w:rsidRDefault="00FE3716" w:rsidP="00FE3716">
      <w:pPr>
        <w:pStyle w:val="BodyText"/>
        <w:widowControl/>
        <w:numPr>
          <w:ilvl w:val="0"/>
          <w:numId w:val="6"/>
        </w:numPr>
        <w:tabs>
          <w:tab w:val="left" w:pos="707"/>
        </w:tabs>
        <w:spacing w:after="0" w:line="260" w:lineRule="atLeast"/>
        <w:rPr>
          <w:rFonts w:ascii="Trebuchet MS" w:hAnsi="Trebuchet MS"/>
          <w:color w:val="000000"/>
        </w:rPr>
      </w:pPr>
      <w:r w:rsidRPr="00634310">
        <w:rPr>
          <w:rFonts w:ascii="Trebuchet MS" w:hAnsi="Trebuchet MS"/>
          <w:color w:val="000000"/>
        </w:rPr>
        <w:t>Interoperability remains more difficult than it should be</w:t>
      </w:r>
    </w:p>
    <w:p w:rsidR="00F06282" w:rsidRPr="00634310" w:rsidRDefault="00F06282" w:rsidP="00FE3716">
      <w:pPr>
        <w:pStyle w:val="BodyText"/>
        <w:widowControl/>
        <w:numPr>
          <w:ilvl w:val="0"/>
          <w:numId w:val="6"/>
        </w:numPr>
        <w:tabs>
          <w:tab w:val="left" w:pos="707"/>
        </w:tabs>
        <w:spacing w:after="0" w:line="260" w:lineRule="atLeast"/>
        <w:rPr>
          <w:rFonts w:ascii="Trebuchet MS" w:hAnsi="Trebuchet MS"/>
          <w:color w:val="000000"/>
        </w:rPr>
      </w:pPr>
      <w:r w:rsidRPr="00634310">
        <w:rPr>
          <w:rFonts w:ascii="Trebuchet MS" w:hAnsi="Trebuchet MS"/>
          <w:color w:val="000000"/>
        </w:rPr>
        <w:t>Change is still the enemy</w:t>
      </w:r>
    </w:p>
    <w:p w:rsidR="00FE3716" w:rsidRDefault="00FE3716" w:rsidP="00FE3716">
      <w:pPr>
        <w:widowControl/>
        <w:spacing w:line="255" w:lineRule="atLeast"/>
        <w:rPr>
          <w:rFonts w:ascii="Trebuchet MS" w:hAnsi="Trebuchet MS"/>
        </w:rPr>
      </w:pPr>
    </w:p>
    <w:p w:rsidR="00085B61" w:rsidRDefault="00085B61" w:rsidP="00085B61">
      <w:pPr>
        <w:widowControl/>
        <w:tabs>
          <w:tab w:val="clear" w:pos="8640"/>
        </w:tabs>
        <w:suppressAutoHyphens w:val="0"/>
        <w:autoSpaceDE w:val="0"/>
        <w:autoSpaceDN w:val="0"/>
        <w:adjustRightInd w:val="0"/>
        <w:rPr>
          <w:rFonts w:ascii="Trebuchet MS" w:eastAsia="Times New Roman" w:hAnsi="Trebuchet MS" w:cs="NeoSansIntel-Light"/>
          <w:color w:val="231F20"/>
          <w:lang w:eastAsia="en-US"/>
        </w:rPr>
      </w:pPr>
      <w:r>
        <w:rPr>
          <w:rFonts w:ascii="Trebuchet MS" w:eastAsia="Times New Roman" w:hAnsi="Trebuchet MS" w:cs="NeoSansIntel-Light"/>
          <w:color w:val="231F20"/>
          <w:lang w:eastAsia="en-US"/>
        </w:rPr>
        <w:t>For example, in financial services</w:t>
      </w:r>
      <w:proofErr w:type="gramStart"/>
      <w:r>
        <w:rPr>
          <w:rFonts w:ascii="Trebuchet MS" w:eastAsia="Times New Roman" w:hAnsi="Trebuchet MS" w:cs="NeoSansIntel-Light"/>
          <w:color w:val="231F20"/>
          <w:lang w:eastAsia="en-US"/>
        </w:rPr>
        <w:t xml:space="preserve">, </w:t>
      </w:r>
      <w:r w:rsidRPr="00085B61">
        <w:rPr>
          <w:rFonts w:ascii="Trebuchet MS" w:eastAsia="Times New Roman" w:hAnsi="Trebuchet MS" w:cs="NeoSansIntel-Light"/>
          <w:color w:val="231F20"/>
          <w:lang w:eastAsia="en-US"/>
        </w:rPr>
        <w:t>.</w:t>
      </w:r>
      <w:proofErr w:type="gramEnd"/>
      <w:r w:rsidRPr="00085B61">
        <w:rPr>
          <w:rFonts w:ascii="Trebuchet MS" w:eastAsia="Times New Roman" w:hAnsi="Trebuchet MS" w:cs="NeoSansIntel-Light"/>
          <w:color w:val="231F20"/>
          <w:lang w:eastAsia="en-US"/>
        </w:rPr>
        <w:t xml:space="preserve"> Banks must connect with an expanding </w:t>
      </w:r>
      <w:r>
        <w:rPr>
          <w:rFonts w:ascii="Trebuchet MS" w:eastAsia="Times New Roman" w:hAnsi="Trebuchet MS" w:cs="NeoSansIntel-Light"/>
          <w:color w:val="231F20"/>
          <w:lang w:eastAsia="en-US"/>
        </w:rPr>
        <w:t xml:space="preserve">network of customers and third parties, and as the sheer numbers </w:t>
      </w:r>
      <w:r w:rsidRPr="00085B61">
        <w:rPr>
          <w:rFonts w:ascii="Trebuchet MS" w:eastAsia="Times New Roman" w:hAnsi="Trebuchet MS" w:cs="NeoSansIntel-Light"/>
          <w:color w:val="231F20"/>
          <w:lang w:eastAsia="en-US"/>
        </w:rPr>
        <w:t>of relationships and transactions</w:t>
      </w:r>
      <w:r>
        <w:rPr>
          <w:rFonts w:ascii="Trebuchet MS" w:eastAsia="Times New Roman" w:hAnsi="Trebuchet MS" w:cs="NeoSansIntel-Light"/>
          <w:color w:val="231F20"/>
          <w:lang w:eastAsia="en-US"/>
        </w:rPr>
        <w:t xml:space="preserve"> increases, </w:t>
      </w:r>
      <w:r w:rsidRPr="00085B61">
        <w:rPr>
          <w:rFonts w:ascii="Trebuchet MS" w:eastAsia="Times New Roman" w:hAnsi="Trebuchet MS" w:cs="NeoSansIntel-Light"/>
          <w:color w:val="231F20"/>
          <w:lang w:eastAsia="en-US"/>
        </w:rPr>
        <w:t>complex</w:t>
      </w:r>
      <w:r>
        <w:rPr>
          <w:rFonts w:ascii="Trebuchet MS" w:eastAsia="Times New Roman" w:hAnsi="Trebuchet MS" w:cs="NeoSansIntel-Light"/>
          <w:color w:val="231F20"/>
          <w:lang w:eastAsia="en-US"/>
        </w:rPr>
        <w:t xml:space="preserve">ity has become a way of life. In today’s ecosystem, the names change about as fast as the Hang </w:t>
      </w:r>
      <w:proofErr w:type="spellStart"/>
      <w:r>
        <w:rPr>
          <w:rFonts w:ascii="Trebuchet MS" w:eastAsia="Times New Roman" w:hAnsi="Trebuchet MS" w:cs="NeoSansIntel-Light"/>
          <w:color w:val="231F20"/>
          <w:lang w:eastAsia="en-US"/>
        </w:rPr>
        <w:t>Seng</w:t>
      </w:r>
      <w:proofErr w:type="spellEnd"/>
      <w:r>
        <w:rPr>
          <w:rFonts w:ascii="Trebuchet MS" w:eastAsia="Times New Roman" w:hAnsi="Trebuchet MS" w:cs="NeoSansIntel-Light"/>
          <w:color w:val="231F20"/>
          <w:lang w:eastAsia="en-US"/>
        </w:rPr>
        <w:t xml:space="preserve"> Index.</w:t>
      </w:r>
    </w:p>
    <w:p w:rsidR="00085B61" w:rsidRPr="00085B61" w:rsidRDefault="00085B61" w:rsidP="00085B61">
      <w:pPr>
        <w:widowControl/>
        <w:tabs>
          <w:tab w:val="clear" w:pos="8640"/>
        </w:tabs>
        <w:suppressAutoHyphens w:val="0"/>
        <w:autoSpaceDE w:val="0"/>
        <w:autoSpaceDN w:val="0"/>
        <w:adjustRightInd w:val="0"/>
        <w:rPr>
          <w:rFonts w:ascii="Trebuchet MS" w:eastAsia="Times New Roman" w:hAnsi="Trebuchet MS" w:cs="NeoSansIntel-Light"/>
          <w:color w:val="231F20"/>
          <w:lang w:eastAsia="en-US"/>
        </w:rPr>
      </w:pPr>
    </w:p>
    <w:p w:rsidR="00085B61" w:rsidRPr="00085B61" w:rsidRDefault="00705857" w:rsidP="00085B61">
      <w:pPr>
        <w:widowControl/>
        <w:tabs>
          <w:tab w:val="clear" w:pos="8640"/>
        </w:tabs>
        <w:suppressAutoHyphens w:val="0"/>
        <w:autoSpaceDE w:val="0"/>
        <w:autoSpaceDN w:val="0"/>
        <w:adjustRightInd w:val="0"/>
        <w:rPr>
          <w:rFonts w:ascii="Trebuchet MS" w:eastAsia="Times New Roman" w:hAnsi="Trebuchet MS" w:cs="NeoSansIntel-Light"/>
          <w:color w:val="231F20"/>
          <w:lang w:eastAsia="en-US"/>
        </w:rPr>
      </w:pPr>
      <w:r w:rsidRPr="00705857">
        <w:rPr>
          <w:rFonts w:ascii="Trebuchet MS" w:eastAsia="Times New Roman" w:hAnsi="Trebuchet MS" w:cs="NeoSansIntel-Light"/>
          <w:noProof/>
          <w:color w:val="231F20"/>
          <w:lang w:eastAsia="zh-TW"/>
        </w:rPr>
        <w:pict>
          <v:rect id="_x0000_s2070" style="position:absolute;margin-left:3.2pt;margin-top:351.6pt;width:126.1pt;height:156.25pt;flip:x;z-index:251677696;mso-wrap-distance-top:7.2pt;mso-wrap-distance-bottom:7.2pt;mso-position-horizontal-relative:margin;mso-position-vertical-relative:margin;mso-width-relative:margin;v-text-anchor:middle" o:allowincell="f" fillcolor="#95b3d7 [1940]" strokecolor="#95b3d7 [1940]" strokeweight="1pt">
            <v:fill opacity="11796f" color2="#dbe5f1 [660]" angle="-45" focusposition="1" focussize="" focus="-50%" type="gradient"/>
            <v:shadow on="t" type="perspective" color="#243f60 [1604]" opacity=".5" offset="1pt" offset2="-3pt"/>
            <v:textbox style="mso-next-textbox:#_x0000_s2070" inset="21.6pt,21.6pt,21.6pt,21.6pt">
              <w:txbxContent>
                <w:p w:rsidR="00705857" w:rsidRDefault="00705857" w:rsidP="00F61970">
                  <w:pPr>
                    <w:jc w:val="right"/>
                    <w:rPr>
                      <w:color w:val="4F81BD" w:themeColor="accent1"/>
                      <w:sz w:val="20"/>
                      <w:szCs w:val="20"/>
                    </w:rPr>
                  </w:pPr>
                  <w:r>
                    <w:rPr>
                      <w:rFonts w:ascii="Trebuchet MS" w:eastAsia="Times New Roman" w:hAnsi="Trebuchet MS" w:cs="NeoSansIntel-Light"/>
                      <w:color w:val="231F20"/>
                      <w:lang w:eastAsia="en-US"/>
                    </w:rPr>
                    <w:t>In many businesses, achieving 100% reliable conversational clarity is job one.</w:t>
                  </w:r>
                </w:p>
              </w:txbxContent>
            </v:textbox>
            <w10:wrap type="square" anchorx="margin" anchory="margin"/>
          </v:rect>
        </w:pict>
      </w:r>
      <w:r w:rsidR="00085B61">
        <w:rPr>
          <w:rFonts w:ascii="Trebuchet MS" w:eastAsia="Times New Roman" w:hAnsi="Trebuchet MS" w:cs="NeoSansIntel-Light"/>
          <w:color w:val="231F20"/>
          <w:lang w:eastAsia="en-US"/>
        </w:rPr>
        <w:t xml:space="preserve">On method of dealing with the need to interact </w:t>
      </w:r>
      <w:r w:rsidR="00085B61" w:rsidRPr="00085B61">
        <w:rPr>
          <w:rFonts w:ascii="Trebuchet MS" w:eastAsia="Times New Roman" w:hAnsi="Trebuchet MS" w:cs="NeoSansIntel-Light"/>
          <w:color w:val="231F20"/>
          <w:lang w:eastAsia="en-US"/>
        </w:rPr>
        <w:t xml:space="preserve">with </w:t>
      </w:r>
      <w:r w:rsidR="00085B61">
        <w:rPr>
          <w:rFonts w:ascii="Trebuchet MS" w:eastAsia="Times New Roman" w:hAnsi="Trebuchet MS" w:cs="NeoSansIntel-Light"/>
          <w:color w:val="231F20"/>
          <w:lang w:eastAsia="en-US"/>
        </w:rPr>
        <w:t xml:space="preserve">ever-changing </w:t>
      </w:r>
      <w:r w:rsidR="00085B61" w:rsidRPr="00085B61">
        <w:rPr>
          <w:rFonts w:ascii="Trebuchet MS" w:eastAsia="Times New Roman" w:hAnsi="Trebuchet MS" w:cs="NeoSansIntel-Light"/>
          <w:color w:val="231F20"/>
          <w:lang w:eastAsia="en-US"/>
        </w:rPr>
        <w:t xml:space="preserve">partners and customers </w:t>
      </w:r>
      <w:r w:rsidR="00085B61">
        <w:rPr>
          <w:rFonts w:ascii="Trebuchet MS" w:eastAsia="Times New Roman" w:hAnsi="Trebuchet MS" w:cs="NeoSansIntel-Light"/>
          <w:color w:val="231F20"/>
          <w:lang w:eastAsia="en-US"/>
        </w:rPr>
        <w:t>is to develop</w:t>
      </w:r>
      <w:r w:rsidR="00085B61" w:rsidRPr="00085B61">
        <w:rPr>
          <w:rFonts w:ascii="Trebuchet MS" w:eastAsia="Times New Roman" w:hAnsi="Trebuchet MS" w:cs="NeoSansIntel-Light"/>
          <w:color w:val="231F20"/>
          <w:lang w:eastAsia="en-US"/>
        </w:rPr>
        <w:t xml:space="preserve"> proprietary messaging </w:t>
      </w:r>
      <w:r w:rsidR="00085B61">
        <w:rPr>
          <w:rFonts w:ascii="Trebuchet MS" w:eastAsia="Times New Roman" w:hAnsi="Trebuchet MS" w:cs="NeoSansIntel-Light"/>
          <w:color w:val="231F20"/>
          <w:lang w:eastAsia="en-US"/>
        </w:rPr>
        <w:t>formats</w:t>
      </w:r>
      <w:r w:rsidR="009449A8">
        <w:rPr>
          <w:rFonts w:ascii="Trebuchet MS" w:eastAsia="Times New Roman" w:hAnsi="Trebuchet MS" w:cs="NeoSansIntel-Light"/>
          <w:color w:val="231F20"/>
          <w:lang w:eastAsia="en-US"/>
        </w:rPr>
        <w:t>, driving costs upward</w:t>
      </w:r>
      <w:r w:rsidR="00085B61" w:rsidRPr="00085B61">
        <w:rPr>
          <w:rFonts w:ascii="Trebuchet MS" w:eastAsia="Times New Roman" w:hAnsi="Trebuchet MS" w:cs="NeoSansIntel-Light"/>
          <w:color w:val="231F20"/>
          <w:lang w:eastAsia="en-US"/>
        </w:rPr>
        <w:t xml:space="preserve">. Banks </w:t>
      </w:r>
      <w:r w:rsidR="009449A8">
        <w:rPr>
          <w:rFonts w:ascii="Trebuchet MS" w:eastAsia="Times New Roman" w:hAnsi="Trebuchet MS" w:cs="NeoSansIntel-Light"/>
          <w:color w:val="231F20"/>
          <w:lang w:eastAsia="en-US"/>
        </w:rPr>
        <w:t>individually shoulder the cost of supporting proprietary architectures</w:t>
      </w:r>
      <w:r w:rsidR="00085B61" w:rsidRPr="00085B61">
        <w:rPr>
          <w:rFonts w:ascii="Trebuchet MS" w:eastAsia="Times New Roman" w:hAnsi="Trebuchet MS" w:cs="NeoSansIntel-Light"/>
          <w:color w:val="231F20"/>
          <w:lang w:eastAsia="en-US"/>
        </w:rPr>
        <w:t xml:space="preserve">, </w:t>
      </w:r>
      <w:r w:rsidR="009449A8">
        <w:rPr>
          <w:rFonts w:ascii="Trebuchet MS" w:eastAsia="Times New Roman" w:hAnsi="Trebuchet MS" w:cs="NeoSansIntel-Light"/>
          <w:color w:val="231F20"/>
          <w:lang w:eastAsia="en-US"/>
        </w:rPr>
        <w:t>and</w:t>
      </w:r>
      <w:r w:rsidR="00085B61" w:rsidRPr="00085B61">
        <w:rPr>
          <w:rFonts w:ascii="Trebuchet MS" w:eastAsia="Times New Roman" w:hAnsi="Trebuchet MS" w:cs="NeoSansIntel-Light"/>
          <w:color w:val="231F20"/>
          <w:lang w:eastAsia="en-US"/>
        </w:rPr>
        <w:t xml:space="preserve"> their clients </w:t>
      </w:r>
      <w:r w:rsidR="009449A8">
        <w:rPr>
          <w:rFonts w:ascii="Trebuchet MS" w:eastAsia="Times New Roman" w:hAnsi="Trebuchet MS" w:cs="NeoSansIntel-Light"/>
          <w:color w:val="231F20"/>
          <w:lang w:eastAsia="en-US"/>
        </w:rPr>
        <w:t xml:space="preserve">support </w:t>
      </w:r>
      <w:r w:rsidR="00085B61" w:rsidRPr="00085B61">
        <w:rPr>
          <w:rFonts w:ascii="Trebuchet MS" w:eastAsia="Times New Roman" w:hAnsi="Trebuchet MS" w:cs="NeoSansIntel-Light"/>
          <w:color w:val="231F20"/>
          <w:lang w:eastAsia="en-US"/>
        </w:rPr>
        <w:t>discrete communication tools across multiple relationships.</w:t>
      </w:r>
    </w:p>
    <w:p w:rsidR="00085B61" w:rsidRDefault="00085B61" w:rsidP="00085B61">
      <w:pPr>
        <w:widowControl/>
        <w:tabs>
          <w:tab w:val="clear" w:pos="8640"/>
        </w:tabs>
        <w:suppressAutoHyphens w:val="0"/>
        <w:autoSpaceDE w:val="0"/>
        <w:autoSpaceDN w:val="0"/>
        <w:adjustRightInd w:val="0"/>
        <w:rPr>
          <w:rFonts w:ascii="Trebuchet MS" w:eastAsia="Times New Roman" w:hAnsi="Trebuchet MS" w:cs="NeoSansIntel-Light"/>
          <w:color w:val="231F20"/>
          <w:lang w:eastAsia="en-US"/>
        </w:rPr>
      </w:pPr>
    </w:p>
    <w:p w:rsidR="009449A8" w:rsidRDefault="009449A8" w:rsidP="00085B61">
      <w:pPr>
        <w:widowControl/>
        <w:tabs>
          <w:tab w:val="clear" w:pos="8640"/>
        </w:tabs>
        <w:suppressAutoHyphens w:val="0"/>
        <w:autoSpaceDE w:val="0"/>
        <w:autoSpaceDN w:val="0"/>
        <w:adjustRightInd w:val="0"/>
        <w:rPr>
          <w:rFonts w:ascii="Trebuchet MS" w:eastAsia="Times New Roman" w:hAnsi="Trebuchet MS" w:cs="NeoSansIntel-Light"/>
          <w:color w:val="231F20"/>
          <w:lang w:eastAsia="en-US"/>
        </w:rPr>
      </w:pPr>
      <w:r>
        <w:rPr>
          <w:rFonts w:ascii="Trebuchet MS" w:eastAsia="Times New Roman" w:hAnsi="Trebuchet MS" w:cs="NeoSansIntel-Light"/>
          <w:color w:val="231F20"/>
          <w:lang w:eastAsia="en-US"/>
        </w:rPr>
        <w:t>W</w:t>
      </w:r>
      <w:r w:rsidR="00085B61" w:rsidRPr="00085B61">
        <w:rPr>
          <w:rFonts w:ascii="Trebuchet MS" w:eastAsia="Times New Roman" w:hAnsi="Trebuchet MS" w:cs="NeoSansIntel-Light"/>
          <w:color w:val="231F20"/>
          <w:lang w:eastAsia="en-US"/>
        </w:rPr>
        <w:t>ith the adven</w:t>
      </w:r>
      <w:r>
        <w:rPr>
          <w:rFonts w:ascii="Trebuchet MS" w:eastAsia="Times New Roman" w:hAnsi="Trebuchet MS" w:cs="NeoSansIntel-Light"/>
          <w:color w:val="231F20"/>
          <w:lang w:eastAsia="en-US"/>
        </w:rPr>
        <w:t xml:space="preserve">t of new regulations, </w:t>
      </w:r>
      <w:r w:rsidR="00085B61" w:rsidRPr="00085B61">
        <w:rPr>
          <w:rFonts w:ascii="Trebuchet MS" w:eastAsia="Times New Roman" w:hAnsi="Trebuchet MS" w:cs="NeoSansIntel-Light"/>
          <w:color w:val="231F20"/>
          <w:lang w:eastAsia="en-US"/>
        </w:rPr>
        <w:t xml:space="preserve">pressure </w:t>
      </w:r>
      <w:r>
        <w:rPr>
          <w:rFonts w:ascii="Trebuchet MS" w:eastAsia="Times New Roman" w:hAnsi="Trebuchet MS" w:cs="NeoSansIntel-Light"/>
          <w:color w:val="231F20"/>
          <w:lang w:eastAsia="en-US"/>
        </w:rPr>
        <w:t xml:space="preserve">mounts </w:t>
      </w:r>
      <w:r w:rsidR="00085B61" w:rsidRPr="00085B61">
        <w:rPr>
          <w:rFonts w:ascii="Trebuchet MS" w:eastAsia="Times New Roman" w:hAnsi="Trebuchet MS" w:cs="NeoSansIntel-Light"/>
          <w:color w:val="231F20"/>
          <w:lang w:eastAsia="en-US"/>
        </w:rPr>
        <w:t>to simplify paym</w:t>
      </w:r>
      <w:r>
        <w:rPr>
          <w:rFonts w:ascii="Trebuchet MS" w:eastAsia="Times New Roman" w:hAnsi="Trebuchet MS" w:cs="NeoSansIntel-Light"/>
          <w:color w:val="231F20"/>
          <w:lang w:eastAsia="en-US"/>
        </w:rPr>
        <w:t xml:space="preserve">ents infrastructures. Large companies </w:t>
      </w:r>
      <w:r w:rsidR="00085B61" w:rsidRPr="00085B61">
        <w:rPr>
          <w:rFonts w:ascii="Trebuchet MS" w:eastAsia="Times New Roman" w:hAnsi="Trebuchet MS" w:cs="NeoSansIntel-Light"/>
          <w:color w:val="231F20"/>
          <w:lang w:eastAsia="en-US"/>
        </w:rPr>
        <w:t>are particularly keen to find smarter wa</w:t>
      </w:r>
      <w:r>
        <w:rPr>
          <w:rFonts w:ascii="Trebuchet MS" w:eastAsia="Times New Roman" w:hAnsi="Trebuchet MS" w:cs="NeoSansIntel-Light"/>
          <w:color w:val="231F20"/>
          <w:lang w:eastAsia="en-US"/>
        </w:rPr>
        <w:t>ys to navigate the</w:t>
      </w:r>
      <w:r w:rsidR="00085B61" w:rsidRPr="00085B61">
        <w:rPr>
          <w:rFonts w:ascii="Trebuchet MS" w:eastAsia="Times New Roman" w:hAnsi="Trebuchet MS" w:cs="NeoSansIntel-Light"/>
          <w:color w:val="231F20"/>
          <w:lang w:eastAsia="en-US"/>
        </w:rPr>
        <w:t xml:space="preserve"> financial supply chain</w:t>
      </w:r>
      <w:r>
        <w:rPr>
          <w:rFonts w:ascii="Trebuchet MS" w:eastAsia="Times New Roman" w:hAnsi="Trebuchet MS" w:cs="NeoSansIntel-Light"/>
          <w:color w:val="231F20"/>
          <w:lang w:eastAsia="en-US"/>
        </w:rPr>
        <w:t xml:space="preserve">, </w:t>
      </w:r>
      <w:r w:rsidR="00085B61" w:rsidRPr="00085B61">
        <w:rPr>
          <w:rFonts w:ascii="Trebuchet MS" w:eastAsia="Times New Roman" w:hAnsi="Trebuchet MS" w:cs="NeoSansIntel-Light"/>
          <w:color w:val="231F20"/>
          <w:lang w:eastAsia="en-US"/>
        </w:rPr>
        <w:t xml:space="preserve">including </w:t>
      </w:r>
      <w:r>
        <w:rPr>
          <w:rFonts w:ascii="Trebuchet MS" w:eastAsia="Times New Roman" w:hAnsi="Trebuchet MS" w:cs="NeoSansIntel-Light"/>
          <w:color w:val="231F20"/>
          <w:lang w:eastAsia="en-US"/>
        </w:rPr>
        <w:t xml:space="preserve">making it cheaper </w:t>
      </w:r>
      <w:r w:rsidR="00085B61" w:rsidRPr="00085B61">
        <w:rPr>
          <w:rFonts w:ascii="Trebuchet MS" w:eastAsia="Times New Roman" w:hAnsi="Trebuchet MS" w:cs="NeoSansIntel-Light"/>
          <w:color w:val="231F20"/>
          <w:lang w:eastAsia="en-US"/>
        </w:rPr>
        <w:t xml:space="preserve">to </w:t>
      </w:r>
      <w:r>
        <w:rPr>
          <w:rFonts w:ascii="Trebuchet MS" w:eastAsia="Times New Roman" w:hAnsi="Trebuchet MS" w:cs="NeoSansIntel-Light"/>
          <w:color w:val="231F20"/>
          <w:lang w:eastAsia="en-US"/>
        </w:rPr>
        <w:t>move money to and from bank accounts</w:t>
      </w:r>
      <w:r w:rsidR="00085B61" w:rsidRPr="00085B61">
        <w:rPr>
          <w:rFonts w:ascii="Trebuchet MS" w:eastAsia="Times New Roman" w:hAnsi="Trebuchet MS" w:cs="NeoSansIntel-Light"/>
          <w:color w:val="231F20"/>
          <w:lang w:eastAsia="en-US"/>
        </w:rPr>
        <w:t>.</w:t>
      </w:r>
      <w:r>
        <w:rPr>
          <w:rFonts w:ascii="Trebuchet MS" w:eastAsia="Times New Roman" w:hAnsi="Trebuchet MS" w:cs="NeoSansIntel-Light"/>
          <w:color w:val="231F20"/>
          <w:lang w:eastAsia="en-US"/>
        </w:rPr>
        <w:t xml:space="preserve"> E</w:t>
      </w:r>
      <w:r w:rsidR="00085B61" w:rsidRPr="00085B61">
        <w:rPr>
          <w:rFonts w:ascii="Trebuchet MS" w:eastAsia="Times New Roman" w:hAnsi="Trebuchet MS" w:cs="NeoSansIntel-Light"/>
          <w:color w:val="231F20"/>
          <w:lang w:eastAsia="en-US"/>
        </w:rPr>
        <w:t>lectronic invoice</w:t>
      </w:r>
      <w:r>
        <w:rPr>
          <w:rFonts w:ascii="Trebuchet MS" w:eastAsia="Times New Roman" w:hAnsi="Trebuchet MS" w:cs="NeoSansIntel-Light"/>
          <w:color w:val="231F20"/>
          <w:lang w:eastAsia="en-US"/>
        </w:rPr>
        <w:t xml:space="preserve"> presentment and payment </w:t>
      </w:r>
      <w:r w:rsidR="00085B61" w:rsidRPr="00085B61">
        <w:rPr>
          <w:rFonts w:ascii="Trebuchet MS" w:eastAsia="Times New Roman" w:hAnsi="Trebuchet MS" w:cs="NeoSansIntel-Light"/>
          <w:color w:val="231F20"/>
          <w:lang w:eastAsia="en-US"/>
        </w:rPr>
        <w:t>makes streamlining connectivity with multiple service providers a</w:t>
      </w:r>
      <w:r>
        <w:rPr>
          <w:rFonts w:ascii="Trebuchet MS" w:eastAsia="Times New Roman" w:hAnsi="Trebuchet MS" w:cs="NeoSansIntel-Light"/>
          <w:color w:val="231F20"/>
          <w:lang w:eastAsia="en-US"/>
        </w:rPr>
        <w:t>n issue</w:t>
      </w:r>
      <w:r w:rsidR="00085B61" w:rsidRPr="00085B61">
        <w:rPr>
          <w:rFonts w:ascii="Trebuchet MS" w:eastAsia="Times New Roman" w:hAnsi="Trebuchet MS" w:cs="NeoSansIntel-Light"/>
          <w:color w:val="231F20"/>
          <w:lang w:eastAsia="en-US"/>
        </w:rPr>
        <w:t>.</w:t>
      </w:r>
    </w:p>
    <w:p w:rsidR="009449A8" w:rsidRDefault="009449A8" w:rsidP="00085B61">
      <w:pPr>
        <w:widowControl/>
        <w:tabs>
          <w:tab w:val="clear" w:pos="8640"/>
        </w:tabs>
        <w:suppressAutoHyphens w:val="0"/>
        <w:autoSpaceDE w:val="0"/>
        <w:autoSpaceDN w:val="0"/>
        <w:adjustRightInd w:val="0"/>
        <w:rPr>
          <w:rFonts w:ascii="Trebuchet MS" w:eastAsia="Times New Roman" w:hAnsi="Trebuchet MS" w:cs="NeoSansIntel-Light"/>
          <w:color w:val="231F20"/>
          <w:lang w:eastAsia="en-US"/>
        </w:rPr>
      </w:pPr>
    </w:p>
    <w:p w:rsidR="00085B61" w:rsidRPr="00085B61" w:rsidRDefault="009449A8" w:rsidP="00085B61">
      <w:pPr>
        <w:widowControl/>
        <w:tabs>
          <w:tab w:val="clear" w:pos="8640"/>
        </w:tabs>
        <w:suppressAutoHyphens w:val="0"/>
        <w:autoSpaceDE w:val="0"/>
        <w:autoSpaceDN w:val="0"/>
        <w:adjustRightInd w:val="0"/>
        <w:rPr>
          <w:rFonts w:ascii="Trebuchet MS" w:eastAsia="Times New Roman" w:hAnsi="Trebuchet MS" w:cs="NeoSansIntel-Light"/>
          <w:color w:val="231F20"/>
          <w:lang w:eastAsia="en-US"/>
        </w:rPr>
      </w:pPr>
      <w:r>
        <w:rPr>
          <w:rFonts w:ascii="Trebuchet MS" w:eastAsia="Times New Roman" w:hAnsi="Trebuchet MS" w:cs="NeoSansIntel-Light"/>
          <w:color w:val="231F20"/>
          <w:lang w:eastAsia="en-US"/>
        </w:rPr>
        <w:t>C</w:t>
      </w:r>
      <w:r w:rsidR="00085B61" w:rsidRPr="00085B61">
        <w:rPr>
          <w:rFonts w:ascii="Trebuchet MS" w:eastAsia="Times New Roman" w:hAnsi="Trebuchet MS" w:cs="NeoSansIntel-Light"/>
          <w:color w:val="231F20"/>
          <w:lang w:eastAsia="en-US"/>
        </w:rPr>
        <w:t xml:space="preserve">ompanies </w:t>
      </w:r>
      <w:r>
        <w:rPr>
          <w:rFonts w:ascii="Trebuchet MS" w:eastAsia="Times New Roman" w:hAnsi="Trebuchet MS" w:cs="NeoSansIntel-Light"/>
          <w:color w:val="231F20"/>
          <w:lang w:eastAsia="en-US"/>
        </w:rPr>
        <w:t>now need a more</w:t>
      </w:r>
      <w:r w:rsidR="00085B61" w:rsidRPr="00085B61">
        <w:rPr>
          <w:rFonts w:ascii="Trebuchet MS" w:eastAsia="Times New Roman" w:hAnsi="Trebuchet MS" w:cs="NeoSansIntel-Light"/>
          <w:color w:val="231F20"/>
          <w:lang w:eastAsia="en-US"/>
        </w:rPr>
        <w:t xml:space="preserve"> ubiquitous and secure means of transmitting business messages without using proprietary formats and technologies. In short, they want to process financial transa</w:t>
      </w:r>
      <w:r>
        <w:rPr>
          <w:rFonts w:ascii="Trebuchet MS" w:eastAsia="Times New Roman" w:hAnsi="Trebuchet MS" w:cs="NeoSansIntel-Light"/>
          <w:color w:val="231F20"/>
          <w:lang w:eastAsia="en-US"/>
        </w:rPr>
        <w:t>ctions with their partners</w:t>
      </w:r>
      <w:r w:rsidR="00085B61" w:rsidRPr="00085B61">
        <w:rPr>
          <w:rFonts w:ascii="Trebuchet MS" w:eastAsia="Times New Roman" w:hAnsi="Trebuchet MS" w:cs="NeoSansIntel-Light"/>
          <w:color w:val="231F20"/>
          <w:lang w:eastAsia="en-US"/>
        </w:rPr>
        <w:t xml:space="preserve"> as simply as they</w:t>
      </w:r>
      <w:r>
        <w:rPr>
          <w:rFonts w:ascii="Trebuchet MS" w:eastAsia="Times New Roman" w:hAnsi="Trebuchet MS" w:cs="NeoSansIntel-Light"/>
          <w:color w:val="231F20"/>
          <w:lang w:eastAsia="en-US"/>
        </w:rPr>
        <w:t xml:space="preserve"> might tweet the babysitter</w:t>
      </w:r>
      <w:r w:rsidR="00085B61" w:rsidRPr="00085B61">
        <w:rPr>
          <w:rFonts w:ascii="Trebuchet MS" w:eastAsia="Times New Roman" w:hAnsi="Trebuchet MS" w:cs="NeoSansIntel-Light"/>
          <w:color w:val="231F20"/>
          <w:lang w:eastAsia="en-US"/>
        </w:rPr>
        <w:t xml:space="preserve">, but with security and higher predictability of delivery. </w:t>
      </w:r>
      <w:r>
        <w:rPr>
          <w:rFonts w:ascii="Trebuchet MS" w:eastAsia="Times New Roman" w:hAnsi="Trebuchet MS" w:cs="NeoSansIntel-Light"/>
          <w:color w:val="231F20"/>
          <w:lang w:eastAsia="en-US"/>
        </w:rPr>
        <w:t>We</w:t>
      </w:r>
      <w:r w:rsidR="00085B61" w:rsidRPr="00085B61">
        <w:rPr>
          <w:rFonts w:ascii="Trebuchet MS" w:eastAsia="Times New Roman" w:hAnsi="Trebuchet MS" w:cs="NeoSansIntel-Light"/>
          <w:color w:val="231F20"/>
          <w:lang w:eastAsia="en-US"/>
        </w:rPr>
        <w:t xml:space="preserve"> need a new sta</w:t>
      </w:r>
      <w:r>
        <w:rPr>
          <w:rFonts w:ascii="Trebuchet MS" w:eastAsia="Times New Roman" w:hAnsi="Trebuchet MS" w:cs="NeoSansIntel-Light"/>
          <w:color w:val="231F20"/>
          <w:lang w:eastAsia="en-US"/>
        </w:rPr>
        <w:t xml:space="preserve">ndard, one that will allow us to transmit </w:t>
      </w:r>
      <w:r w:rsidR="00085B61" w:rsidRPr="00085B61">
        <w:rPr>
          <w:rFonts w:ascii="Trebuchet MS" w:eastAsia="Times New Roman" w:hAnsi="Trebuchet MS" w:cs="NeoSansIntel-Light"/>
          <w:color w:val="231F20"/>
          <w:lang w:eastAsia="en-US"/>
        </w:rPr>
        <w:t>authenti</w:t>
      </w:r>
      <w:r>
        <w:rPr>
          <w:rFonts w:ascii="Trebuchet MS" w:eastAsia="Times New Roman" w:hAnsi="Trebuchet MS" w:cs="NeoSansIntel-Light"/>
          <w:color w:val="231F20"/>
          <w:lang w:eastAsia="en-US"/>
        </w:rPr>
        <w:t>cated</w:t>
      </w:r>
      <w:r w:rsidR="00085B61" w:rsidRPr="00085B61">
        <w:rPr>
          <w:rFonts w:ascii="Trebuchet MS" w:eastAsia="Times New Roman" w:hAnsi="Trebuchet MS" w:cs="NeoSansIntel-Light"/>
          <w:color w:val="231F20"/>
          <w:lang w:eastAsia="en-US"/>
        </w:rPr>
        <w:t xml:space="preserve"> financial </w:t>
      </w:r>
      <w:r>
        <w:rPr>
          <w:rFonts w:ascii="Trebuchet MS" w:eastAsia="Times New Roman" w:hAnsi="Trebuchet MS" w:cs="NeoSansIntel-Light"/>
          <w:color w:val="231F20"/>
          <w:lang w:eastAsia="en-US"/>
        </w:rPr>
        <w:t>events</w:t>
      </w:r>
      <w:r w:rsidR="00085B61" w:rsidRPr="00085B61">
        <w:rPr>
          <w:rFonts w:ascii="Trebuchet MS" w:eastAsia="Times New Roman" w:hAnsi="Trebuchet MS" w:cs="NeoSansIntel-Light"/>
          <w:color w:val="231F20"/>
          <w:lang w:eastAsia="en-US"/>
        </w:rPr>
        <w:t xml:space="preserve"> without </w:t>
      </w:r>
      <w:r>
        <w:rPr>
          <w:rFonts w:ascii="Trebuchet MS" w:eastAsia="Times New Roman" w:hAnsi="Trebuchet MS" w:cs="NeoSansIntel-Light"/>
          <w:color w:val="231F20"/>
          <w:lang w:eastAsia="en-US"/>
        </w:rPr>
        <w:t>resorting to multiple layers of bit manipulation</w:t>
      </w:r>
      <w:r w:rsidR="00085B61" w:rsidRPr="00085B61">
        <w:rPr>
          <w:rFonts w:ascii="Trebuchet MS" w:eastAsia="Times New Roman" w:hAnsi="Trebuchet MS" w:cs="NeoSansIntel-Light"/>
          <w:color w:val="231F20"/>
          <w:lang w:eastAsia="en-US"/>
        </w:rPr>
        <w:t>.</w:t>
      </w:r>
    </w:p>
    <w:p w:rsidR="00085B61" w:rsidRPr="00634310" w:rsidRDefault="00085B61" w:rsidP="00085B61">
      <w:pPr>
        <w:widowControl/>
        <w:spacing w:line="255" w:lineRule="atLeast"/>
        <w:rPr>
          <w:rFonts w:ascii="Trebuchet MS" w:hAnsi="Trebuchet MS"/>
        </w:rPr>
      </w:pPr>
    </w:p>
    <w:p w:rsidR="00085B61" w:rsidRDefault="00085B61" w:rsidP="00085B61">
      <w:pPr>
        <w:pStyle w:val="Heading2"/>
      </w:pPr>
      <w:bookmarkStart w:id="2" w:name="_Toc277838871"/>
      <w:r>
        <w:t>The next generation</w:t>
      </w:r>
      <w:bookmarkEnd w:id="2"/>
    </w:p>
    <w:p w:rsidR="00FE3716" w:rsidRPr="00634310" w:rsidRDefault="00634310" w:rsidP="00FE3716">
      <w:pPr>
        <w:pStyle w:val="BodyText"/>
        <w:widowControl/>
        <w:spacing w:before="150" w:after="150" w:line="260" w:lineRule="atLeast"/>
        <w:rPr>
          <w:rFonts w:ascii="Trebuchet MS" w:hAnsi="Trebuchet MS"/>
          <w:color w:val="000000"/>
        </w:rPr>
      </w:pPr>
      <w:r w:rsidRPr="00634310">
        <w:rPr>
          <w:rFonts w:ascii="Trebuchet MS" w:hAnsi="Trebuchet MS"/>
          <w:color w:val="000000"/>
        </w:rPr>
        <w:t xml:space="preserve">Now </w:t>
      </w:r>
      <w:proofErr w:type="gramStart"/>
      <w:r w:rsidRPr="00634310">
        <w:rPr>
          <w:rFonts w:ascii="Trebuchet MS" w:hAnsi="Trebuchet MS"/>
          <w:color w:val="000000"/>
        </w:rPr>
        <w:t>arrives</w:t>
      </w:r>
      <w:proofErr w:type="gramEnd"/>
      <w:r w:rsidR="00FE3716" w:rsidRPr="00634310">
        <w:rPr>
          <w:rFonts w:ascii="Trebuchet MS" w:hAnsi="Trebuchet MS"/>
          <w:color w:val="000000"/>
        </w:rPr>
        <w:t xml:space="preserve"> the </w:t>
      </w:r>
      <w:r w:rsidR="00FE3716" w:rsidRPr="00B6253F">
        <w:rPr>
          <w:rFonts w:ascii="Trebuchet MS" w:hAnsi="Trebuchet MS"/>
          <w:b/>
        </w:rPr>
        <w:t>Advanced Message Queuing Protocol</w:t>
      </w:r>
      <w:r w:rsidR="00FE3716" w:rsidRPr="00634310">
        <w:rPr>
          <w:rFonts w:ascii="Trebuchet MS" w:hAnsi="Trebuchet MS"/>
          <w:color w:val="000000"/>
        </w:rPr>
        <w:t xml:space="preserve"> (AMQP) which is intended to </w:t>
      </w:r>
      <w:r w:rsidRPr="00634310">
        <w:rPr>
          <w:rFonts w:ascii="Trebuchet MS" w:hAnsi="Trebuchet MS"/>
          <w:color w:val="000000"/>
        </w:rPr>
        <w:t xml:space="preserve">help </w:t>
      </w:r>
      <w:r w:rsidR="00FE3716" w:rsidRPr="00634310">
        <w:rPr>
          <w:rFonts w:ascii="Trebuchet MS" w:hAnsi="Trebuchet MS"/>
          <w:color w:val="000000"/>
        </w:rPr>
        <w:t xml:space="preserve">resolve </w:t>
      </w:r>
      <w:r w:rsidRPr="00634310">
        <w:rPr>
          <w:rFonts w:ascii="Trebuchet MS" w:hAnsi="Trebuchet MS"/>
          <w:color w:val="000000"/>
        </w:rPr>
        <w:t xml:space="preserve">some of </w:t>
      </w:r>
      <w:r w:rsidR="00FE3716" w:rsidRPr="00634310">
        <w:rPr>
          <w:rFonts w:ascii="Trebuchet MS" w:hAnsi="Trebuchet MS"/>
          <w:color w:val="000000"/>
        </w:rPr>
        <w:t>these issues, and used as the basis for new set of products, integrated into existing systems, with enhanced interoperability for common APIs, including JMS.</w:t>
      </w:r>
    </w:p>
    <w:p w:rsidR="00FE3716" w:rsidRPr="00634310" w:rsidRDefault="00FE3716" w:rsidP="00FE3716">
      <w:pPr>
        <w:pStyle w:val="BodyText"/>
        <w:widowControl/>
        <w:spacing w:before="150" w:after="150" w:line="260" w:lineRule="atLeast"/>
        <w:rPr>
          <w:rFonts w:ascii="Trebuchet MS" w:hAnsi="Trebuchet MS"/>
          <w:color w:val="000000"/>
        </w:rPr>
      </w:pPr>
      <w:r w:rsidRPr="00634310">
        <w:rPr>
          <w:rFonts w:ascii="Trebuchet MS" w:hAnsi="Trebuchet MS"/>
          <w:color w:val="000000"/>
        </w:rPr>
        <w:t>AMQP can be used with most of the current messaging and Web Service Specifications, such as JMS, SOAP, WS-Security and WS-Transactions, and provides specified routing to and from multicast for subnet optimizations or grid deployments.</w:t>
      </w:r>
    </w:p>
    <w:p w:rsidR="004A2721" w:rsidRDefault="00FE3716" w:rsidP="004A2721">
      <w:pPr>
        <w:widowControl/>
        <w:spacing w:line="255" w:lineRule="atLeast"/>
        <w:rPr>
          <w:rStyle w:val="Hyperlink"/>
          <w:rFonts w:ascii="Trebuchet MS" w:hAnsi="Trebuchet MS"/>
        </w:rPr>
      </w:pPr>
      <w:r w:rsidRPr="00634310">
        <w:rPr>
          <w:rStyle w:val="Hyperlink"/>
          <w:rFonts w:ascii="Trebuchet MS" w:hAnsi="Trebuchet MS"/>
          <w:color w:val="000000"/>
        </w:rPr>
        <w:t xml:space="preserve">By complying </w:t>
      </w:r>
      <w:r w:rsidR="006E70EA">
        <w:rPr>
          <w:rStyle w:val="Hyperlink"/>
          <w:rFonts w:ascii="Trebuchet MS" w:hAnsi="Trebuchet MS"/>
          <w:color w:val="000000"/>
        </w:rPr>
        <w:t>with</w:t>
      </w:r>
      <w:r w:rsidRPr="00634310">
        <w:rPr>
          <w:rStyle w:val="Hyperlink"/>
          <w:rFonts w:ascii="Trebuchet MS" w:hAnsi="Trebuchet MS"/>
          <w:color w:val="000000"/>
        </w:rPr>
        <w:t xml:space="preserve"> the AMQP standard, middleware products written in several languages for different platforms can share messages with one another. AMQP addresses the challenge of reliable transport of valuable messages across and between business partners in near real-time.</w:t>
      </w:r>
      <w:r w:rsidRPr="00634310">
        <w:rPr>
          <w:rStyle w:val="Hyperlink"/>
          <w:rFonts w:ascii="Trebuchet MS" w:hAnsi="Trebuchet MS"/>
        </w:rPr>
        <w:t xml:space="preserve"> </w:t>
      </w:r>
    </w:p>
    <w:p w:rsidR="003C06A0" w:rsidRDefault="003C06A0" w:rsidP="004A2721">
      <w:pPr>
        <w:widowControl/>
        <w:spacing w:line="255" w:lineRule="atLeast"/>
        <w:rPr>
          <w:rStyle w:val="Hyperlink"/>
          <w:rFonts w:ascii="Trebuchet MS" w:hAnsi="Trebuchet MS"/>
        </w:rPr>
      </w:pPr>
    </w:p>
    <w:p w:rsidR="003C06A0" w:rsidRDefault="003C06A0" w:rsidP="004A2721">
      <w:pPr>
        <w:widowControl/>
        <w:spacing w:line="255" w:lineRule="atLeast"/>
        <w:rPr>
          <w:rStyle w:val="Hyperlink"/>
          <w:rFonts w:ascii="Trebuchet MS" w:hAnsi="Trebuchet MS"/>
        </w:rPr>
      </w:pPr>
      <w:r>
        <w:rPr>
          <w:rStyle w:val="Hyperlink"/>
          <w:rFonts w:ascii="Trebuchet MS" w:hAnsi="Trebuchet MS"/>
        </w:rPr>
        <w:t>As part of Red Hat’s Enterprise MRG suite, MRG-M messaging is our implementation of the AMQP standard.</w:t>
      </w:r>
    </w:p>
    <w:p w:rsidR="003C06A0" w:rsidRDefault="003C06A0" w:rsidP="004A2721">
      <w:pPr>
        <w:widowControl/>
        <w:spacing w:line="255" w:lineRule="atLeast"/>
        <w:rPr>
          <w:rStyle w:val="Hyperlink"/>
          <w:rFonts w:ascii="Trebuchet MS" w:hAnsi="Trebuchet MS"/>
        </w:rPr>
      </w:pPr>
    </w:p>
    <w:p w:rsidR="003C06A0" w:rsidRDefault="003C06A0" w:rsidP="00B7096F">
      <w:pPr>
        <w:widowControl/>
        <w:spacing w:line="255" w:lineRule="atLeast"/>
        <w:jc w:val="center"/>
        <w:rPr>
          <w:rStyle w:val="Hyperlink"/>
          <w:rFonts w:ascii="Trebuchet MS" w:hAnsi="Trebuchet MS"/>
        </w:rPr>
      </w:pPr>
      <w:r>
        <w:rPr>
          <w:rFonts w:ascii="Trebuchet MS" w:hAnsi="Trebuchet MS"/>
          <w:noProof/>
          <w:lang w:eastAsia="en-US"/>
        </w:rPr>
        <w:drawing>
          <wp:inline distT="0" distB="0" distL="0" distR="0">
            <wp:extent cx="5854408" cy="4791075"/>
            <wp:effectExtent l="19050" t="0" r="0" b="0"/>
            <wp:docPr id="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854975" cy="4791539"/>
                    </a:xfrm>
                    <a:prstGeom prst="rect">
                      <a:avLst/>
                    </a:prstGeom>
                    <a:noFill/>
                    <a:ln w="9525">
                      <a:noFill/>
                      <a:miter lim="800000"/>
                      <a:headEnd/>
                      <a:tailEnd/>
                    </a:ln>
                  </pic:spPr>
                </pic:pic>
              </a:graphicData>
            </a:graphic>
          </wp:inline>
        </w:drawing>
      </w:r>
    </w:p>
    <w:p w:rsidR="00CD75FA" w:rsidRDefault="003C06A0" w:rsidP="00B7096F">
      <w:pPr>
        <w:pStyle w:val="Heading1"/>
      </w:pPr>
      <w:r>
        <w:rPr>
          <w:rStyle w:val="Hyperlink"/>
          <w:rFonts w:ascii="Trebuchet MS" w:hAnsi="Trebuchet MS"/>
        </w:rPr>
        <w:br w:type="page"/>
      </w:r>
      <w:bookmarkStart w:id="3" w:name="_Toc277838872"/>
      <w:r w:rsidR="00CD75FA">
        <w:lastRenderedPageBreak/>
        <w:t xml:space="preserve">What is </w:t>
      </w:r>
      <w:r w:rsidR="00AE0129">
        <w:t>MRG-M</w:t>
      </w:r>
      <w:r w:rsidR="00CD75FA">
        <w:t>?</w:t>
      </w:r>
      <w:bookmarkEnd w:id="3"/>
    </w:p>
    <w:p w:rsidR="006E70EA" w:rsidRDefault="006E70EA" w:rsidP="006E70EA">
      <w:pPr>
        <w:widowControl/>
        <w:tabs>
          <w:tab w:val="clear" w:pos="8640"/>
        </w:tabs>
        <w:suppressAutoHyphens w:val="0"/>
        <w:autoSpaceDE w:val="0"/>
        <w:autoSpaceDN w:val="0"/>
        <w:adjustRightInd w:val="0"/>
        <w:rPr>
          <w:rFonts w:ascii="Trebuchet MS" w:eastAsia="Times New Roman" w:hAnsi="Trebuchet MS" w:cs="NeoSansIntel-Light"/>
          <w:color w:val="231F20"/>
          <w:lang w:eastAsia="en-US"/>
        </w:rPr>
      </w:pPr>
    </w:p>
    <w:p w:rsidR="006E70EA" w:rsidRDefault="006E70EA" w:rsidP="006E70EA">
      <w:pPr>
        <w:widowControl/>
        <w:tabs>
          <w:tab w:val="clear" w:pos="8640"/>
        </w:tabs>
        <w:suppressAutoHyphens w:val="0"/>
        <w:autoSpaceDE w:val="0"/>
        <w:autoSpaceDN w:val="0"/>
        <w:adjustRightInd w:val="0"/>
        <w:rPr>
          <w:rFonts w:ascii="Trebuchet MS" w:eastAsia="Times New Roman" w:hAnsi="Trebuchet MS" w:cs="NeoSansIntel-Light"/>
          <w:color w:val="231F20"/>
          <w:lang w:eastAsia="en-US"/>
        </w:rPr>
      </w:pPr>
      <w:r w:rsidRPr="006E70EA">
        <w:rPr>
          <w:rFonts w:ascii="Trebuchet MS" w:eastAsia="Times New Roman" w:hAnsi="Trebuchet MS" w:cs="NeoSansIntel-Light"/>
          <w:color w:val="231F20"/>
          <w:lang w:eastAsia="en-US"/>
        </w:rPr>
        <w:t>JPMorgan</w:t>
      </w:r>
      <w:r>
        <w:rPr>
          <w:rFonts w:ascii="Trebuchet MS" w:eastAsia="Times New Roman" w:hAnsi="Trebuchet MS" w:cs="NeoSansIntel-Light"/>
          <w:color w:val="231F20"/>
          <w:lang w:eastAsia="en-US"/>
        </w:rPr>
        <w:t xml:space="preserve"> Chase </w:t>
      </w:r>
      <w:r w:rsidR="00F3052A">
        <w:rPr>
          <w:rFonts w:ascii="Trebuchet MS" w:eastAsia="Times New Roman" w:hAnsi="Trebuchet MS" w:cs="NeoSansIntel-Light"/>
          <w:color w:val="231F20"/>
          <w:lang w:eastAsia="en-US"/>
        </w:rPr>
        <w:t>was a</w:t>
      </w:r>
      <w:r>
        <w:rPr>
          <w:rFonts w:ascii="Trebuchet MS" w:eastAsia="Times New Roman" w:hAnsi="Trebuchet MS" w:cs="NeoSansIntel-Light"/>
          <w:color w:val="231F20"/>
          <w:lang w:eastAsia="en-US"/>
        </w:rPr>
        <w:t xml:space="preserve"> financial industry </w:t>
      </w:r>
      <w:r w:rsidR="00F3052A">
        <w:rPr>
          <w:rFonts w:ascii="Trebuchet MS" w:eastAsia="Times New Roman" w:hAnsi="Trebuchet MS" w:cs="NeoSansIntel-Light"/>
          <w:color w:val="231F20"/>
          <w:lang w:eastAsia="en-US"/>
        </w:rPr>
        <w:t>leader</w:t>
      </w:r>
      <w:r>
        <w:rPr>
          <w:rFonts w:ascii="Trebuchet MS" w:eastAsia="Times New Roman" w:hAnsi="Trebuchet MS" w:cs="NeoSansIntel-Light"/>
          <w:color w:val="231F20"/>
          <w:lang w:eastAsia="en-US"/>
        </w:rPr>
        <w:t xml:space="preserve"> that </w:t>
      </w:r>
      <w:r w:rsidR="00F3052A">
        <w:rPr>
          <w:rFonts w:ascii="Trebuchet MS" w:eastAsia="Times New Roman" w:hAnsi="Trebuchet MS" w:cs="NeoSansIntel-Light"/>
          <w:color w:val="231F20"/>
          <w:lang w:eastAsia="en-US"/>
        </w:rPr>
        <w:t>decided to find</w:t>
      </w:r>
      <w:r>
        <w:rPr>
          <w:rFonts w:ascii="Trebuchet MS" w:eastAsia="Times New Roman" w:hAnsi="Trebuchet MS" w:cs="NeoSansIntel-Light"/>
          <w:color w:val="231F20"/>
          <w:lang w:eastAsia="en-US"/>
        </w:rPr>
        <w:t xml:space="preserve"> a better way</w:t>
      </w:r>
      <w:r w:rsidRPr="006E70EA">
        <w:rPr>
          <w:rFonts w:ascii="Trebuchet MS" w:eastAsia="Times New Roman" w:hAnsi="Trebuchet MS" w:cs="NeoSansIntel-Light"/>
          <w:color w:val="231F20"/>
          <w:lang w:eastAsia="en-US"/>
        </w:rPr>
        <w:t xml:space="preserve">. </w:t>
      </w:r>
      <w:r>
        <w:rPr>
          <w:rFonts w:ascii="Trebuchet MS" w:eastAsia="Times New Roman" w:hAnsi="Trebuchet MS" w:cs="NeoSansIntel-Light"/>
          <w:color w:val="231F20"/>
          <w:lang w:eastAsia="en-US"/>
        </w:rPr>
        <w:t>R</w:t>
      </w:r>
      <w:r w:rsidRPr="006E70EA">
        <w:rPr>
          <w:rFonts w:ascii="Trebuchet MS" w:eastAsia="Times New Roman" w:hAnsi="Trebuchet MS" w:cs="NeoSansIntel-Light"/>
          <w:color w:val="231F20"/>
          <w:lang w:eastAsia="en-US"/>
        </w:rPr>
        <w:t xml:space="preserve">ather than implementing </w:t>
      </w:r>
      <w:r>
        <w:rPr>
          <w:rFonts w:ascii="Trebuchet MS" w:eastAsia="Times New Roman" w:hAnsi="Trebuchet MS" w:cs="NeoSansIntel-Light"/>
          <w:color w:val="231F20"/>
          <w:lang w:eastAsia="en-US"/>
        </w:rPr>
        <w:t xml:space="preserve">yet another proprietary </w:t>
      </w:r>
      <w:r w:rsidR="00F3052A">
        <w:rPr>
          <w:rFonts w:ascii="Trebuchet MS" w:eastAsia="Times New Roman" w:hAnsi="Trebuchet MS" w:cs="NeoSansIntel-Light"/>
          <w:color w:val="231F20"/>
          <w:lang w:eastAsia="en-US"/>
        </w:rPr>
        <w:t xml:space="preserve">messaging </w:t>
      </w:r>
      <w:r>
        <w:rPr>
          <w:rFonts w:ascii="Trebuchet MS" w:eastAsia="Times New Roman" w:hAnsi="Trebuchet MS" w:cs="NeoSansIntel-Light"/>
          <w:color w:val="231F20"/>
          <w:lang w:eastAsia="en-US"/>
        </w:rPr>
        <w:t xml:space="preserve">system, the company decided to sponsor an approach </w:t>
      </w:r>
      <w:r w:rsidRPr="006E70EA">
        <w:rPr>
          <w:rFonts w:ascii="Trebuchet MS" w:eastAsia="Times New Roman" w:hAnsi="Trebuchet MS" w:cs="NeoSansIntel-Light"/>
          <w:color w:val="231F20"/>
          <w:lang w:eastAsia="en-US"/>
        </w:rPr>
        <w:t>that could be replicated throughout the industry</w:t>
      </w:r>
      <w:r>
        <w:rPr>
          <w:rFonts w:ascii="Trebuchet MS" w:eastAsia="Times New Roman" w:hAnsi="Trebuchet MS" w:cs="NeoSansIntel-Light"/>
          <w:color w:val="231F20"/>
          <w:lang w:eastAsia="en-US"/>
        </w:rPr>
        <w:t>, and accepted as the benchmark</w:t>
      </w:r>
      <w:r w:rsidRPr="006E70EA">
        <w:rPr>
          <w:rFonts w:ascii="Trebuchet MS" w:eastAsia="Times New Roman" w:hAnsi="Trebuchet MS" w:cs="NeoSansIntel-Light"/>
          <w:color w:val="231F20"/>
          <w:lang w:eastAsia="en-US"/>
        </w:rPr>
        <w:t xml:space="preserve">. </w:t>
      </w:r>
      <w:r>
        <w:rPr>
          <w:rFonts w:ascii="Trebuchet MS" w:eastAsia="Times New Roman" w:hAnsi="Trebuchet MS" w:cs="NeoSansIntel-Light"/>
          <w:color w:val="231F20"/>
          <w:lang w:eastAsia="en-US"/>
        </w:rPr>
        <w:t xml:space="preserve">Eventually AMQP was created </w:t>
      </w:r>
      <w:r w:rsidRPr="006E70EA">
        <w:rPr>
          <w:rFonts w:ascii="Trebuchet MS" w:eastAsia="Times New Roman" w:hAnsi="Trebuchet MS" w:cs="NeoSansIntel-Light"/>
          <w:color w:val="231F20"/>
          <w:lang w:eastAsia="en-US"/>
        </w:rPr>
        <w:t xml:space="preserve">as </w:t>
      </w:r>
      <w:r>
        <w:rPr>
          <w:rFonts w:ascii="Trebuchet MS" w:eastAsia="Times New Roman" w:hAnsi="Trebuchet MS" w:cs="NeoSansIntel-Light"/>
          <w:color w:val="231F20"/>
          <w:lang w:eastAsia="en-US"/>
        </w:rPr>
        <w:t xml:space="preserve">the network protocol for </w:t>
      </w:r>
      <w:r w:rsidR="00321765">
        <w:rPr>
          <w:rFonts w:ascii="Trebuchet MS" w:eastAsia="Times New Roman" w:hAnsi="Trebuchet MS" w:cs="NeoSansIntel-Light"/>
          <w:color w:val="231F20"/>
          <w:lang w:eastAsia="en-US"/>
        </w:rPr>
        <w:t xml:space="preserve">the </w:t>
      </w:r>
      <w:r w:rsidRPr="006E70EA">
        <w:rPr>
          <w:rFonts w:ascii="Trebuchet MS" w:eastAsia="Times New Roman" w:hAnsi="Trebuchet MS" w:cs="NeoSansIntel-Light"/>
          <w:color w:val="231F20"/>
          <w:lang w:eastAsia="en-US"/>
        </w:rPr>
        <w:t xml:space="preserve">solution. </w:t>
      </w:r>
    </w:p>
    <w:p w:rsidR="006E70EA" w:rsidRDefault="006E70EA" w:rsidP="006E70EA">
      <w:pPr>
        <w:widowControl/>
        <w:tabs>
          <w:tab w:val="clear" w:pos="8640"/>
        </w:tabs>
        <w:suppressAutoHyphens w:val="0"/>
        <w:autoSpaceDE w:val="0"/>
        <w:autoSpaceDN w:val="0"/>
        <w:adjustRightInd w:val="0"/>
        <w:rPr>
          <w:rFonts w:ascii="Trebuchet MS" w:eastAsia="Times New Roman" w:hAnsi="Trebuchet MS" w:cs="NeoSansIntel-Light"/>
          <w:color w:val="231F20"/>
          <w:lang w:eastAsia="en-US"/>
        </w:rPr>
      </w:pPr>
    </w:p>
    <w:p w:rsidR="00321765" w:rsidRDefault="006E70EA" w:rsidP="006E70EA">
      <w:pPr>
        <w:widowControl/>
        <w:tabs>
          <w:tab w:val="clear" w:pos="8640"/>
        </w:tabs>
        <w:suppressAutoHyphens w:val="0"/>
        <w:autoSpaceDE w:val="0"/>
        <w:autoSpaceDN w:val="0"/>
        <w:adjustRightInd w:val="0"/>
        <w:rPr>
          <w:rFonts w:ascii="Trebuchet MS" w:eastAsia="Times New Roman" w:hAnsi="Trebuchet MS" w:cs="NeoSansIntel-Light"/>
          <w:color w:val="231F20"/>
          <w:lang w:eastAsia="en-US"/>
        </w:rPr>
      </w:pPr>
      <w:r>
        <w:rPr>
          <w:rFonts w:ascii="Trebuchet MS" w:eastAsia="Times New Roman" w:hAnsi="Trebuchet MS" w:cs="NeoSansIntel-Light"/>
          <w:color w:val="231F20"/>
          <w:lang w:eastAsia="en-US"/>
        </w:rPr>
        <w:t xml:space="preserve">The new protocol </w:t>
      </w:r>
      <w:r w:rsidRPr="006E70EA">
        <w:rPr>
          <w:rFonts w:ascii="Trebuchet MS" w:eastAsia="Times New Roman" w:hAnsi="Trebuchet MS" w:cs="NeoSansIntel-Light"/>
          <w:color w:val="231F20"/>
          <w:lang w:eastAsia="en-US"/>
        </w:rPr>
        <w:t>had to be simple and langua</w:t>
      </w:r>
      <w:r>
        <w:rPr>
          <w:rFonts w:ascii="Trebuchet MS" w:eastAsia="Times New Roman" w:hAnsi="Trebuchet MS" w:cs="NeoSansIntel-Light"/>
          <w:color w:val="231F20"/>
          <w:lang w:eastAsia="en-US"/>
        </w:rPr>
        <w:t>ge neutral. To achieve this, JPM</w:t>
      </w:r>
      <w:r w:rsidRPr="006E70EA">
        <w:rPr>
          <w:rFonts w:ascii="Trebuchet MS" w:eastAsia="Times New Roman" w:hAnsi="Trebuchet MS" w:cs="NeoSansIntel-Light"/>
          <w:color w:val="231F20"/>
          <w:lang w:eastAsia="en-US"/>
        </w:rPr>
        <w:t xml:space="preserve"> decided</w:t>
      </w:r>
      <w:r>
        <w:rPr>
          <w:rFonts w:ascii="Trebuchet MS" w:eastAsia="Times New Roman" w:hAnsi="Trebuchet MS" w:cs="NeoSansIntel-Light"/>
          <w:color w:val="231F20"/>
          <w:lang w:eastAsia="en-US"/>
        </w:rPr>
        <w:t xml:space="preserve"> </w:t>
      </w:r>
      <w:r w:rsidR="00321765">
        <w:rPr>
          <w:rFonts w:ascii="Trebuchet MS" w:eastAsia="Times New Roman" w:hAnsi="Trebuchet MS" w:cs="NeoSansIntel-Light"/>
          <w:color w:val="231F20"/>
          <w:lang w:eastAsia="en-US"/>
        </w:rPr>
        <w:t xml:space="preserve">that it must be </w:t>
      </w:r>
      <w:r w:rsidRPr="006E70EA">
        <w:rPr>
          <w:rFonts w:ascii="Trebuchet MS" w:eastAsia="Times New Roman" w:hAnsi="Trebuchet MS" w:cs="NeoSansIntel-Light"/>
          <w:color w:val="231F20"/>
          <w:lang w:eastAsia="en-US"/>
        </w:rPr>
        <w:t>ubiquitous</w:t>
      </w:r>
      <w:r w:rsidR="00321765">
        <w:rPr>
          <w:rFonts w:ascii="Trebuchet MS" w:eastAsia="Times New Roman" w:hAnsi="Trebuchet MS" w:cs="NeoSansIntel-Light"/>
          <w:color w:val="231F20"/>
          <w:lang w:eastAsia="en-US"/>
        </w:rPr>
        <w:t>, and easily</w:t>
      </w:r>
      <w:r>
        <w:rPr>
          <w:rFonts w:ascii="Trebuchet MS" w:eastAsia="Times New Roman" w:hAnsi="Trebuchet MS" w:cs="NeoSansIntel-Light"/>
          <w:color w:val="231F20"/>
          <w:lang w:eastAsia="en-US"/>
        </w:rPr>
        <w:t xml:space="preserve"> </w:t>
      </w:r>
      <w:r w:rsidR="00321765">
        <w:rPr>
          <w:rFonts w:ascii="Trebuchet MS" w:eastAsia="Times New Roman" w:hAnsi="Trebuchet MS" w:cs="NeoSansIntel-Light"/>
          <w:color w:val="231F20"/>
          <w:lang w:eastAsia="en-US"/>
        </w:rPr>
        <w:t>adopted everywhere</w:t>
      </w:r>
      <w:r w:rsidRPr="006E70EA">
        <w:rPr>
          <w:rFonts w:ascii="Trebuchet MS" w:eastAsia="Times New Roman" w:hAnsi="Trebuchet MS" w:cs="NeoSansIntel-Light"/>
          <w:color w:val="231F20"/>
          <w:lang w:eastAsia="en-US"/>
        </w:rPr>
        <w:t>.</w:t>
      </w:r>
      <w:r>
        <w:rPr>
          <w:rFonts w:ascii="Trebuchet MS" w:eastAsia="Times New Roman" w:hAnsi="Trebuchet MS" w:cs="NeoSansIntel-Light"/>
          <w:color w:val="231F20"/>
          <w:lang w:eastAsia="en-US"/>
        </w:rPr>
        <w:t xml:space="preserve"> </w:t>
      </w:r>
      <w:r w:rsidRPr="006E70EA">
        <w:rPr>
          <w:rFonts w:ascii="Trebuchet MS" w:eastAsia="Times New Roman" w:hAnsi="Trebuchet MS" w:cs="NeoSansIntel-Light"/>
          <w:color w:val="231F20"/>
          <w:lang w:eastAsia="en-US"/>
        </w:rPr>
        <w:t>AMQP is an open Internet</w:t>
      </w:r>
      <w:r w:rsidR="00321765">
        <w:rPr>
          <w:rFonts w:ascii="Trebuchet MS" w:eastAsia="Times New Roman" w:hAnsi="Trebuchet MS" w:cs="NeoSansIntel-Light"/>
          <w:color w:val="231F20"/>
          <w:lang w:eastAsia="en-US"/>
        </w:rPr>
        <w:t xml:space="preserve"> p</w:t>
      </w:r>
      <w:r w:rsidRPr="006E70EA">
        <w:rPr>
          <w:rFonts w:ascii="Trebuchet MS" w:eastAsia="Times New Roman" w:hAnsi="Trebuchet MS" w:cs="NeoSansIntel-Light"/>
          <w:color w:val="231F20"/>
          <w:lang w:eastAsia="en-US"/>
        </w:rPr>
        <w:t>rotocol for business messaging which enables complete interoperability</w:t>
      </w:r>
      <w:r>
        <w:rPr>
          <w:rFonts w:ascii="Trebuchet MS" w:eastAsia="Times New Roman" w:hAnsi="Trebuchet MS" w:cs="NeoSansIntel-Light"/>
          <w:color w:val="231F20"/>
          <w:lang w:eastAsia="en-US"/>
        </w:rPr>
        <w:t xml:space="preserve"> </w:t>
      </w:r>
      <w:r w:rsidRPr="006E70EA">
        <w:rPr>
          <w:rFonts w:ascii="Trebuchet MS" w:eastAsia="Times New Roman" w:hAnsi="Trebuchet MS" w:cs="NeoSansIntel-Light"/>
          <w:color w:val="231F20"/>
          <w:lang w:eastAsia="en-US"/>
        </w:rPr>
        <w:t>for messaging middleware. Designed as a standard, it defines both the networ</w:t>
      </w:r>
      <w:r>
        <w:rPr>
          <w:rFonts w:ascii="Trebuchet MS" w:eastAsia="Times New Roman" w:hAnsi="Trebuchet MS" w:cs="NeoSansIntel-Light"/>
          <w:color w:val="231F20"/>
          <w:lang w:eastAsia="en-US"/>
        </w:rPr>
        <w:t xml:space="preserve">king protocol and the semantics </w:t>
      </w:r>
      <w:r w:rsidRPr="006E70EA">
        <w:rPr>
          <w:rFonts w:ascii="Trebuchet MS" w:eastAsia="Times New Roman" w:hAnsi="Trebuchet MS" w:cs="NeoSansIntel-Light"/>
          <w:color w:val="231F20"/>
          <w:lang w:eastAsia="en-US"/>
        </w:rPr>
        <w:t xml:space="preserve">of broker services. </w:t>
      </w:r>
    </w:p>
    <w:p w:rsidR="00321765" w:rsidRDefault="00321765" w:rsidP="006E70EA">
      <w:pPr>
        <w:widowControl/>
        <w:tabs>
          <w:tab w:val="clear" w:pos="8640"/>
        </w:tabs>
        <w:suppressAutoHyphens w:val="0"/>
        <w:autoSpaceDE w:val="0"/>
        <w:autoSpaceDN w:val="0"/>
        <w:adjustRightInd w:val="0"/>
        <w:rPr>
          <w:rFonts w:ascii="Trebuchet MS" w:eastAsia="Times New Roman" w:hAnsi="Trebuchet MS" w:cs="NeoSansIntel-Light"/>
          <w:color w:val="231F20"/>
          <w:lang w:eastAsia="en-US"/>
        </w:rPr>
      </w:pPr>
    </w:p>
    <w:p w:rsidR="00CD75FA" w:rsidRDefault="006E70EA" w:rsidP="006E70EA">
      <w:pPr>
        <w:widowControl/>
        <w:tabs>
          <w:tab w:val="clear" w:pos="8640"/>
        </w:tabs>
        <w:suppressAutoHyphens w:val="0"/>
        <w:autoSpaceDE w:val="0"/>
        <w:autoSpaceDN w:val="0"/>
        <w:adjustRightInd w:val="0"/>
        <w:rPr>
          <w:rFonts w:ascii="Trebuchet MS" w:eastAsia="Times New Roman" w:hAnsi="Trebuchet MS" w:cs="NeoSansIntel-Light"/>
          <w:color w:val="231F20"/>
          <w:lang w:eastAsia="en-US"/>
        </w:rPr>
      </w:pPr>
      <w:r w:rsidRPr="006E70EA">
        <w:rPr>
          <w:rFonts w:ascii="Trebuchet MS" w:eastAsia="Times New Roman" w:hAnsi="Trebuchet MS" w:cs="NeoSansIntel-Light"/>
          <w:color w:val="231F20"/>
          <w:lang w:eastAsia="en-US"/>
        </w:rPr>
        <w:t>AMQP defines an efficient wire-le</w:t>
      </w:r>
      <w:r w:rsidR="00321765">
        <w:rPr>
          <w:rFonts w:ascii="Trebuchet MS" w:eastAsia="Times New Roman" w:hAnsi="Trebuchet MS" w:cs="NeoSansIntel-Light"/>
          <w:color w:val="231F20"/>
          <w:lang w:eastAsia="en-US"/>
        </w:rPr>
        <w:t>vel protocol</w:t>
      </w:r>
      <w:r w:rsidRPr="006E70EA">
        <w:rPr>
          <w:rFonts w:ascii="Trebuchet MS" w:eastAsia="Times New Roman" w:hAnsi="Trebuchet MS" w:cs="NeoSansIntel-Light"/>
          <w:color w:val="231F20"/>
          <w:lang w:eastAsia="en-US"/>
        </w:rPr>
        <w:t xml:space="preserve"> with modern features </w:t>
      </w:r>
      <w:r w:rsidR="00321765">
        <w:rPr>
          <w:rFonts w:ascii="Trebuchet MS" w:eastAsia="Times New Roman" w:hAnsi="Trebuchet MS" w:cs="NeoSansIntel-Light"/>
          <w:color w:val="231F20"/>
          <w:lang w:eastAsia="en-US"/>
        </w:rPr>
        <w:t>that allows message producers and consumer</w:t>
      </w:r>
      <w:r w:rsidRPr="006E70EA">
        <w:rPr>
          <w:rFonts w:ascii="Trebuchet MS" w:eastAsia="Times New Roman" w:hAnsi="Trebuchet MS" w:cs="NeoSansIntel-Light"/>
          <w:color w:val="231F20"/>
          <w:lang w:eastAsia="en-US"/>
        </w:rPr>
        <w:t xml:space="preserve">s to choose whatever technology </w:t>
      </w:r>
      <w:r w:rsidR="00321765">
        <w:rPr>
          <w:rFonts w:ascii="Trebuchet MS" w:eastAsia="Times New Roman" w:hAnsi="Trebuchet MS" w:cs="NeoSansIntel-Light"/>
          <w:color w:val="231F20"/>
          <w:lang w:eastAsia="en-US"/>
        </w:rPr>
        <w:t>they wish</w:t>
      </w:r>
      <w:r w:rsidRPr="006E70EA">
        <w:rPr>
          <w:rFonts w:ascii="Trebuchet MS" w:eastAsia="Times New Roman" w:hAnsi="Trebuchet MS" w:cs="NeoSansIntel-Light"/>
          <w:color w:val="231F20"/>
          <w:lang w:eastAsia="en-US"/>
        </w:rPr>
        <w:t xml:space="preserve"> to </w:t>
      </w:r>
      <w:r w:rsidR="00321765">
        <w:rPr>
          <w:rFonts w:ascii="Trebuchet MS" w:eastAsia="Times New Roman" w:hAnsi="Trebuchet MS" w:cs="NeoSansIntel-Light"/>
          <w:color w:val="231F20"/>
          <w:lang w:eastAsia="en-US"/>
        </w:rPr>
        <w:t>envelop</w:t>
      </w:r>
      <w:r w:rsidRPr="006E70EA">
        <w:rPr>
          <w:rFonts w:ascii="Trebuchet MS" w:eastAsia="Times New Roman" w:hAnsi="Trebuchet MS" w:cs="NeoSansIntel-Light"/>
          <w:color w:val="231F20"/>
          <w:lang w:eastAsia="en-US"/>
        </w:rPr>
        <w:t xml:space="preserve"> it.</w:t>
      </w:r>
      <w:r w:rsidR="00AE0129">
        <w:rPr>
          <w:rFonts w:ascii="Trebuchet MS" w:eastAsia="Times New Roman" w:hAnsi="Trebuchet MS" w:cs="NeoSansIntel-Light"/>
          <w:color w:val="231F20"/>
          <w:lang w:eastAsia="en-US"/>
        </w:rPr>
        <w:t xml:space="preserve"> MRG-M is Red Hat’s reference implementation of AMQP.</w:t>
      </w:r>
    </w:p>
    <w:p w:rsidR="00A22937" w:rsidRPr="006E70EA" w:rsidRDefault="00A22937" w:rsidP="006E70EA">
      <w:pPr>
        <w:widowControl/>
        <w:tabs>
          <w:tab w:val="clear" w:pos="8640"/>
        </w:tabs>
        <w:suppressAutoHyphens w:val="0"/>
        <w:autoSpaceDE w:val="0"/>
        <w:autoSpaceDN w:val="0"/>
        <w:adjustRightInd w:val="0"/>
        <w:rPr>
          <w:rFonts w:ascii="Trebuchet MS" w:eastAsia="Times New Roman" w:hAnsi="Trebuchet MS" w:cs="NeoSansIntel-Light"/>
          <w:color w:val="231F20"/>
          <w:lang w:eastAsia="en-US"/>
        </w:rPr>
      </w:pPr>
    </w:p>
    <w:p w:rsidR="00CD75FA" w:rsidRDefault="00AE0129">
      <w:pPr>
        <w:pStyle w:val="Heading2"/>
        <w:tabs>
          <w:tab w:val="left" w:pos="0"/>
        </w:tabs>
      </w:pPr>
      <w:bookmarkStart w:id="4" w:name="_Toc277838873"/>
      <w:r>
        <w:t>The MRG</w:t>
      </w:r>
      <w:r w:rsidR="00D03F4D">
        <w:t>-M</w:t>
      </w:r>
      <w:r w:rsidR="00CD75FA">
        <w:t xml:space="preserve"> Model</w:t>
      </w:r>
      <w:bookmarkEnd w:id="4"/>
    </w:p>
    <w:p w:rsidR="00CD75FA" w:rsidRDefault="00AE0129">
      <w:pPr>
        <w:pStyle w:val="BodyText"/>
        <w:widowControl/>
        <w:spacing w:before="150" w:after="150" w:line="260" w:lineRule="atLeast"/>
        <w:rPr>
          <w:color w:val="000000"/>
        </w:rPr>
      </w:pPr>
      <w:r>
        <w:rPr>
          <w:color w:val="000000"/>
        </w:rPr>
        <w:t>The MRG</w:t>
      </w:r>
      <w:r w:rsidR="0080381A">
        <w:rPr>
          <w:color w:val="000000"/>
        </w:rPr>
        <w:t>-M</w:t>
      </w:r>
      <w:r w:rsidR="00CD75FA">
        <w:rPr>
          <w:color w:val="000000"/>
        </w:rPr>
        <w:t xml:space="preserve"> model explicitly defines a server's semantics because interoperability demands the same semantics for any server implementation. The model specifies a modular set of components and standard rules for connecting these components. It emulates the classic messaging concepts of store-and-forward queues and topic subscriptions. It is then enhanced by more advanced capabilities such as content-based routing, message queue forking, and on-demand message queues.</w:t>
      </w:r>
    </w:p>
    <w:p w:rsidR="00CD75FA" w:rsidRDefault="00CD75FA">
      <w:pPr>
        <w:pStyle w:val="BodyText"/>
        <w:widowControl/>
        <w:spacing w:before="150" w:after="150" w:line="260" w:lineRule="atLeast"/>
        <w:rPr>
          <w:color w:val="000000"/>
        </w:rPr>
      </w:pPr>
      <w:r>
        <w:rPr>
          <w:color w:val="000000"/>
        </w:rPr>
        <w:t>There are three main types of components which are connected into processing chains in the server to create the desired functionality:</w:t>
      </w:r>
    </w:p>
    <w:p w:rsidR="00CD75FA" w:rsidRDefault="00CD75FA">
      <w:pPr>
        <w:pStyle w:val="BodyText"/>
        <w:widowControl/>
        <w:numPr>
          <w:ilvl w:val="0"/>
          <w:numId w:val="7"/>
        </w:numPr>
        <w:tabs>
          <w:tab w:val="left" w:pos="707"/>
        </w:tabs>
        <w:spacing w:after="0" w:line="260" w:lineRule="atLeast"/>
        <w:rPr>
          <w:color w:val="000000"/>
        </w:rPr>
      </w:pPr>
      <w:r>
        <w:rPr>
          <w:color w:val="000000"/>
        </w:rPr>
        <w:t xml:space="preserve">The </w:t>
      </w:r>
      <w:r>
        <w:rPr>
          <w:b/>
          <w:bCs/>
          <w:i/>
          <w:iCs/>
          <w:color w:val="000000"/>
        </w:rPr>
        <w:t>exchange</w:t>
      </w:r>
      <w:r>
        <w:rPr>
          <w:color w:val="000000"/>
        </w:rPr>
        <w:t xml:space="preserve"> receives messages from publisher applications and routes these </w:t>
      </w:r>
      <w:proofErr w:type="spellStart"/>
      <w:r>
        <w:rPr>
          <w:color w:val="000000"/>
        </w:rPr>
        <w:t>to</w:t>
      </w:r>
      <w:proofErr w:type="spellEnd"/>
      <w:r>
        <w:rPr>
          <w:color w:val="000000"/>
        </w:rPr>
        <w:t xml:space="preserve"> message queues, based on arbitrary criteria - usually message properties or content</w:t>
      </w:r>
    </w:p>
    <w:p w:rsidR="00CD75FA" w:rsidRDefault="00CD75FA">
      <w:pPr>
        <w:pStyle w:val="BodyText"/>
        <w:widowControl/>
        <w:numPr>
          <w:ilvl w:val="0"/>
          <w:numId w:val="7"/>
        </w:numPr>
        <w:tabs>
          <w:tab w:val="left" w:pos="707"/>
        </w:tabs>
        <w:spacing w:after="0" w:line="260" w:lineRule="atLeast"/>
        <w:rPr>
          <w:color w:val="000000"/>
        </w:rPr>
      </w:pPr>
      <w:r>
        <w:rPr>
          <w:b/>
          <w:bCs/>
          <w:i/>
          <w:iCs/>
          <w:color w:val="000000"/>
        </w:rPr>
        <w:t>Message queues</w:t>
      </w:r>
      <w:r>
        <w:rPr>
          <w:color w:val="000000"/>
        </w:rPr>
        <w:t xml:space="preserve"> store messages until they can be safely processed by a consuming client application (or multiple applications)</w:t>
      </w:r>
    </w:p>
    <w:p w:rsidR="00CD75FA" w:rsidRDefault="00CD75FA">
      <w:pPr>
        <w:pStyle w:val="BodyText"/>
        <w:widowControl/>
        <w:numPr>
          <w:ilvl w:val="0"/>
          <w:numId w:val="7"/>
        </w:numPr>
        <w:tabs>
          <w:tab w:val="left" w:pos="707"/>
        </w:tabs>
        <w:spacing w:line="260" w:lineRule="atLeast"/>
        <w:rPr>
          <w:color w:val="000000"/>
        </w:rPr>
      </w:pPr>
      <w:r>
        <w:rPr>
          <w:b/>
          <w:bCs/>
          <w:i/>
          <w:iCs/>
          <w:color w:val="000000"/>
        </w:rPr>
        <w:t>Bindings</w:t>
      </w:r>
      <w:r>
        <w:rPr>
          <w:color w:val="000000"/>
        </w:rPr>
        <w:t xml:space="preserve"> define relationships between message queues and exchanges and provides the message routing criteria</w:t>
      </w:r>
    </w:p>
    <w:p w:rsidR="00E2365C" w:rsidRDefault="00E2365C">
      <w:pPr>
        <w:widowControl/>
        <w:tabs>
          <w:tab w:val="clear" w:pos="8640"/>
        </w:tabs>
        <w:suppressAutoHyphens w:val="0"/>
        <w:rPr>
          <w:bCs/>
          <w:iCs/>
          <w:color w:val="000000"/>
        </w:rPr>
      </w:pPr>
      <w:r>
        <w:rPr>
          <w:bCs/>
          <w:iCs/>
          <w:color w:val="000000"/>
        </w:rPr>
        <w:br w:type="page"/>
      </w:r>
    </w:p>
    <w:p w:rsidR="00E2365C" w:rsidRPr="00E2365C" w:rsidRDefault="00E2365C" w:rsidP="00E2365C">
      <w:pPr>
        <w:pStyle w:val="BodyText"/>
        <w:widowControl/>
        <w:spacing w:line="260" w:lineRule="atLeast"/>
        <w:rPr>
          <w:color w:val="000000"/>
        </w:rPr>
      </w:pPr>
    </w:p>
    <w:p w:rsidR="00CD75FA" w:rsidRDefault="00CD75FA">
      <w:pPr>
        <w:pStyle w:val="BodyText"/>
        <w:widowControl/>
        <w:spacing w:before="150" w:after="150" w:line="260" w:lineRule="atLeast"/>
        <w:rPr>
          <w:color w:val="000000"/>
        </w:rPr>
      </w:pPr>
      <w:r>
        <w:rPr>
          <w:color w:val="000000"/>
        </w:rPr>
        <w:t xml:space="preserve">You can think of an </w:t>
      </w:r>
      <w:r w:rsidR="00AE0129">
        <w:rPr>
          <w:color w:val="000000"/>
        </w:rPr>
        <w:t>MRG-M</w:t>
      </w:r>
      <w:r>
        <w:rPr>
          <w:color w:val="000000"/>
        </w:rPr>
        <w:t xml:space="preserve"> server much like an email server:</w:t>
      </w:r>
    </w:p>
    <w:p w:rsidR="00CD75FA" w:rsidRDefault="00FC07CF">
      <w:pPr>
        <w:pStyle w:val="BodyText"/>
        <w:widowControl/>
        <w:numPr>
          <w:ilvl w:val="0"/>
          <w:numId w:val="8"/>
        </w:numPr>
        <w:spacing w:before="144" w:after="29" w:line="260" w:lineRule="atLeast"/>
        <w:rPr>
          <w:color w:val="000000"/>
        </w:rPr>
      </w:pPr>
      <w:r>
        <w:rPr>
          <w:noProof/>
          <w:color w:val="000000"/>
          <w:lang w:eastAsia="en-US"/>
        </w:rPr>
        <w:drawing>
          <wp:anchor distT="0" distB="0" distL="0" distR="0" simplePos="0" relativeHeight="251659264" behindDoc="0" locked="0" layoutInCell="1" allowOverlap="1">
            <wp:simplePos x="0" y="0"/>
            <wp:positionH relativeFrom="column">
              <wp:posOffset>2842260</wp:posOffset>
            </wp:positionH>
            <wp:positionV relativeFrom="paragraph">
              <wp:posOffset>14605</wp:posOffset>
            </wp:positionV>
            <wp:extent cx="3580765" cy="2867025"/>
            <wp:effectExtent l="19050" t="0" r="635" b="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3580765" cy="2867025"/>
                    </a:xfrm>
                    <a:prstGeom prst="rect">
                      <a:avLst/>
                    </a:prstGeom>
                    <a:solidFill>
                      <a:srgbClr val="FFFFFF"/>
                    </a:solidFill>
                    <a:ln w="9525">
                      <a:noFill/>
                      <a:miter lim="800000"/>
                      <a:headEnd/>
                      <a:tailEnd/>
                    </a:ln>
                  </pic:spPr>
                </pic:pic>
              </a:graphicData>
            </a:graphic>
          </wp:anchor>
        </w:drawing>
      </w:r>
      <w:r w:rsidR="00CD75FA">
        <w:rPr>
          <w:color w:val="000000"/>
        </w:rPr>
        <w:t>Exchanges act as message transfer agents</w:t>
      </w:r>
    </w:p>
    <w:p w:rsidR="00CD75FA" w:rsidRDefault="00CD75FA">
      <w:pPr>
        <w:pStyle w:val="BodyText"/>
        <w:widowControl/>
        <w:numPr>
          <w:ilvl w:val="0"/>
          <w:numId w:val="8"/>
        </w:numPr>
        <w:spacing w:before="144" w:after="29" w:line="260" w:lineRule="atLeast"/>
        <w:rPr>
          <w:color w:val="000000"/>
        </w:rPr>
      </w:pPr>
      <w:r>
        <w:rPr>
          <w:color w:val="000000"/>
        </w:rPr>
        <w:t>Each message queue is a mailbox</w:t>
      </w:r>
    </w:p>
    <w:p w:rsidR="00CD75FA" w:rsidRDefault="00CD75FA">
      <w:pPr>
        <w:pStyle w:val="BodyText"/>
        <w:widowControl/>
        <w:numPr>
          <w:ilvl w:val="0"/>
          <w:numId w:val="8"/>
        </w:numPr>
        <w:spacing w:before="144" w:after="29" w:line="260" w:lineRule="atLeast"/>
        <w:rPr>
          <w:color w:val="000000"/>
        </w:rPr>
      </w:pPr>
      <w:r>
        <w:rPr>
          <w:color w:val="000000"/>
        </w:rPr>
        <w:t>Bindings define the routing tables in each transfer agent</w:t>
      </w:r>
    </w:p>
    <w:p w:rsidR="00CD75FA" w:rsidRDefault="00CD75FA">
      <w:pPr>
        <w:pStyle w:val="BodyText"/>
        <w:widowControl/>
        <w:numPr>
          <w:ilvl w:val="0"/>
          <w:numId w:val="8"/>
        </w:numPr>
        <w:spacing w:before="144" w:after="29" w:line="260" w:lineRule="atLeast"/>
        <w:rPr>
          <w:color w:val="000000"/>
        </w:rPr>
      </w:pPr>
      <w:r>
        <w:rPr>
          <w:color w:val="000000"/>
        </w:rPr>
        <w:t>Publishers send messages to individual transfer agents</w:t>
      </w:r>
    </w:p>
    <w:p w:rsidR="00CD75FA" w:rsidRDefault="00CD75FA">
      <w:pPr>
        <w:pStyle w:val="BodyText"/>
        <w:widowControl/>
        <w:numPr>
          <w:ilvl w:val="0"/>
          <w:numId w:val="8"/>
        </w:numPr>
        <w:spacing w:before="144" w:after="29" w:line="260" w:lineRule="atLeast"/>
        <w:rPr>
          <w:color w:val="000000"/>
        </w:rPr>
      </w:pPr>
      <w:r>
        <w:rPr>
          <w:color w:val="000000"/>
        </w:rPr>
        <w:t>Transfer agents route the messages into mailboxes</w:t>
      </w:r>
    </w:p>
    <w:p w:rsidR="00CD75FA" w:rsidRDefault="00CD75FA">
      <w:pPr>
        <w:pStyle w:val="BodyText"/>
        <w:widowControl/>
        <w:numPr>
          <w:ilvl w:val="0"/>
          <w:numId w:val="8"/>
        </w:numPr>
        <w:spacing w:before="144" w:after="29" w:line="260" w:lineRule="atLeast"/>
        <w:rPr>
          <w:color w:val="000000"/>
        </w:rPr>
      </w:pPr>
      <w:r>
        <w:rPr>
          <w:color w:val="000000"/>
        </w:rPr>
        <w:t>Consumers take messages from mailboxes</w:t>
      </w:r>
    </w:p>
    <w:p w:rsidR="00CD75FA" w:rsidRDefault="00CD75FA">
      <w:pPr>
        <w:pStyle w:val="BodyText"/>
        <w:widowControl/>
        <w:spacing w:before="150" w:after="150" w:line="260" w:lineRule="atLeast"/>
        <w:rPr>
          <w:color w:val="000000"/>
        </w:rPr>
      </w:pPr>
    </w:p>
    <w:p w:rsidR="00F73453" w:rsidRDefault="00F73453" w:rsidP="00F73453">
      <w:pPr>
        <w:widowControl/>
        <w:tabs>
          <w:tab w:val="clear" w:pos="8640"/>
        </w:tabs>
        <w:suppressAutoHyphens w:val="0"/>
        <w:autoSpaceDE w:val="0"/>
        <w:autoSpaceDN w:val="0"/>
        <w:adjustRightInd w:val="0"/>
        <w:rPr>
          <w:rFonts w:ascii="Trebuchet MS" w:eastAsia="Times New Roman" w:hAnsi="Trebuchet MS"/>
          <w:lang w:eastAsia="en-US"/>
        </w:rPr>
      </w:pPr>
    </w:p>
    <w:p w:rsidR="00F73453" w:rsidRPr="00F73453" w:rsidRDefault="009C7D1B" w:rsidP="00F73453">
      <w:pPr>
        <w:widowControl/>
        <w:tabs>
          <w:tab w:val="clear" w:pos="8640"/>
        </w:tabs>
        <w:suppressAutoHyphens w:val="0"/>
        <w:autoSpaceDE w:val="0"/>
        <w:autoSpaceDN w:val="0"/>
        <w:adjustRightInd w:val="0"/>
        <w:rPr>
          <w:rFonts w:ascii="Trebuchet MS" w:eastAsia="Times New Roman" w:hAnsi="Trebuchet MS"/>
          <w:lang w:eastAsia="en-US"/>
        </w:rPr>
      </w:pPr>
      <w:r>
        <w:rPr>
          <w:rFonts w:ascii="Trebuchet MS" w:eastAsia="Times New Roman" w:hAnsi="Trebuchet MS"/>
          <w:lang w:eastAsia="en-US"/>
        </w:rPr>
        <w:t>According to the specification, t</w:t>
      </w:r>
      <w:r w:rsidR="00F73453" w:rsidRPr="00F73453">
        <w:rPr>
          <w:rFonts w:ascii="Trebuchet MS" w:eastAsia="Times New Roman" w:hAnsi="Trebuchet MS"/>
          <w:lang w:eastAsia="en-US"/>
        </w:rPr>
        <w:t xml:space="preserve">he </w:t>
      </w:r>
      <w:r w:rsidR="00AE0129">
        <w:rPr>
          <w:rFonts w:ascii="Trebuchet MS" w:eastAsia="Times New Roman" w:hAnsi="Trebuchet MS"/>
          <w:lang w:eastAsia="en-US"/>
        </w:rPr>
        <w:t>MRG-M</w:t>
      </w:r>
      <w:r w:rsidR="00F73453" w:rsidRPr="00F73453">
        <w:rPr>
          <w:rFonts w:ascii="Trebuchet MS" w:eastAsia="Times New Roman" w:hAnsi="Trebuchet MS"/>
          <w:lang w:eastAsia="en-US"/>
        </w:rPr>
        <w:t xml:space="preserve"> Model </w:t>
      </w:r>
      <w:r w:rsidR="00F73453">
        <w:rPr>
          <w:rFonts w:ascii="Trebuchet MS" w:eastAsia="Times New Roman" w:hAnsi="Trebuchet MS"/>
          <w:lang w:eastAsia="en-US"/>
        </w:rPr>
        <w:t>must</w:t>
      </w:r>
      <w:r w:rsidR="00F73453" w:rsidRPr="00F73453">
        <w:rPr>
          <w:rFonts w:ascii="Trebuchet MS" w:eastAsia="Times New Roman" w:hAnsi="Trebuchet MS"/>
          <w:lang w:eastAsia="en-US"/>
        </w:rPr>
        <w:t>:</w:t>
      </w:r>
    </w:p>
    <w:p w:rsidR="00F73453" w:rsidRPr="00F73453" w:rsidRDefault="00F73453" w:rsidP="00F73453">
      <w:pPr>
        <w:pStyle w:val="ListParagraph"/>
        <w:numPr>
          <w:ilvl w:val="0"/>
          <w:numId w:val="17"/>
        </w:numPr>
        <w:rPr>
          <w:lang w:eastAsia="en-US"/>
        </w:rPr>
      </w:pPr>
      <w:r>
        <w:rPr>
          <w:lang w:eastAsia="en-US"/>
        </w:rPr>
        <w:t>G</w:t>
      </w:r>
      <w:r w:rsidRPr="00F73453">
        <w:rPr>
          <w:lang w:eastAsia="en-US"/>
        </w:rPr>
        <w:t>uarantee interoperability bet</w:t>
      </w:r>
      <w:r w:rsidR="009C7D1B">
        <w:rPr>
          <w:lang w:eastAsia="en-US"/>
        </w:rPr>
        <w:t>ween conforming implementations</w:t>
      </w:r>
    </w:p>
    <w:p w:rsidR="00F73453" w:rsidRPr="00F73453" w:rsidRDefault="00F73453" w:rsidP="00F73453">
      <w:pPr>
        <w:pStyle w:val="ListParagraph"/>
        <w:numPr>
          <w:ilvl w:val="0"/>
          <w:numId w:val="17"/>
        </w:numPr>
        <w:rPr>
          <w:lang w:eastAsia="en-US"/>
        </w:rPr>
      </w:pPr>
      <w:r>
        <w:rPr>
          <w:lang w:eastAsia="en-US"/>
        </w:rPr>
        <w:t>P</w:t>
      </w:r>
      <w:r w:rsidRPr="00F73453">
        <w:rPr>
          <w:lang w:eastAsia="en-US"/>
        </w:rPr>
        <w:t>rovide explicit cont</w:t>
      </w:r>
      <w:r w:rsidR="009C7D1B">
        <w:rPr>
          <w:lang w:eastAsia="en-US"/>
        </w:rPr>
        <w:t>rol over the quality of service</w:t>
      </w:r>
    </w:p>
    <w:p w:rsidR="00F73453" w:rsidRPr="00F73453" w:rsidRDefault="00F73453" w:rsidP="00F73453">
      <w:pPr>
        <w:pStyle w:val="ListParagraph"/>
        <w:numPr>
          <w:ilvl w:val="0"/>
          <w:numId w:val="17"/>
        </w:numPr>
        <w:rPr>
          <w:lang w:eastAsia="en-US"/>
        </w:rPr>
      </w:pPr>
      <w:r>
        <w:rPr>
          <w:lang w:eastAsia="en-US"/>
        </w:rPr>
        <w:t>S</w:t>
      </w:r>
      <w:r w:rsidRPr="00F73453">
        <w:rPr>
          <w:lang w:eastAsia="en-US"/>
        </w:rPr>
        <w:t>upport any middleware domain: messaging, file transfer, streaming, RPC, etc.</w:t>
      </w:r>
    </w:p>
    <w:p w:rsidR="00F73453" w:rsidRPr="00F73453" w:rsidRDefault="00F73453" w:rsidP="00F73453">
      <w:pPr>
        <w:pStyle w:val="ListParagraph"/>
        <w:numPr>
          <w:ilvl w:val="0"/>
          <w:numId w:val="17"/>
        </w:numPr>
        <w:rPr>
          <w:lang w:eastAsia="en-US"/>
        </w:rPr>
      </w:pPr>
      <w:r>
        <w:rPr>
          <w:lang w:eastAsia="en-US"/>
        </w:rPr>
        <w:t>A</w:t>
      </w:r>
      <w:r w:rsidRPr="00F73453">
        <w:rPr>
          <w:lang w:eastAsia="en-US"/>
        </w:rPr>
        <w:t>ccommodate existing open messaging API sta</w:t>
      </w:r>
      <w:r w:rsidR="009C7D1B">
        <w:rPr>
          <w:lang w:eastAsia="en-US"/>
        </w:rPr>
        <w:t>ndards</w:t>
      </w:r>
    </w:p>
    <w:p w:rsidR="00F73453" w:rsidRPr="00F73453" w:rsidRDefault="00F73453" w:rsidP="00F73453">
      <w:pPr>
        <w:pStyle w:val="ListParagraph"/>
        <w:numPr>
          <w:ilvl w:val="0"/>
          <w:numId w:val="17"/>
        </w:numPr>
        <w:rPr>
          <w:lang w:eastAsia="en-US"/>
        </w:rPr>
      </w:pPr>
      <w:r>
        <w:rPr>
          <w:lang w:eastAsia="en-US"/>
        </w:rPr>
        <w:t>B</w:t>
      </w:r>
      <w:r w:rsidRPr="00F73453">
        <w:rPr>
          <w:lang w:eastAsia="en-US"/>
        </w:rPr>
        <w:t>e consistent and explic</w:t>
      </w:r>
      <w:r w:rsidR="009C7D1B">
        <w:rPr>
          <w:lang w:eastAsia="en-US"/>
        </w:rPr>
        <w:t>it in naming</w:t>
      </w:r>
    </w:p>
    <w:p w:rsidR="00F73453" w:rsidRPr="00F73453" w:rsidRDefault="00F73453" w:rsidP="00F73453">
      <w:pPr>
        <w:pStyle w:val="ListParagraph"/>
        <w:numPr>
          <w:ilvl w:val="0"/>
          <w:numId w:val="17"/>
        </w:numPr>
        <w:rPr>
          <w:lang w:eastAsia="en-US"/>
        </w:rPr>
      </w:pPr>
      <w:r>
        <w:rPr>
          <w:lang w:eastAsia="en-US"/>
        </w:rPr>
        <w:t>A</w:t>
      </w:r>
      <w:r w:rsidRPr="00F73453">
        <w:rPr>
          <w:lang w:eastAsia="en-US"/>
        </w:rPr>
        <w:t>llow complete configuration of</w:t>
      </w:r>
      <w:r w:rsidR="009C7D1B">
        <w:rPr>
          <w:lang w:eastAsia="en-US"/>
        </w:rPr>
        <w:t xml:space="preserve"> server wiring via the protocol</w:t>
      </w:r>
    </w:p>
    <w:p w:rsidR="00F73453" w:rsidRPr="00F73453" w:rsidRDefault="00F73453" w:rsidP="00F73453">
      <w:pPr>
        <w:pStyle w:val="ListParagraph"/>
        <w:numPr>
          <w:ilvl w:val="0"/>
          <w:numId w:val="17"/>
        </w:numPr>
        <w:rPr>
          <w:lang w:eastAsia="en-US"/>
        </w:rPr>
      </w:pPr>
      <w:r>
        <w:rPr>
          <w:lang w:eastAsia="en-US"/>
        </w:rPr>
        <w:t>U</w:t>
      </w:r>
      <w:r w:rsidRPr="00F73453">
        <w:rPr>
          <w:lang w:eastAsia="en-US"/>
        </w:rPr>
        <w:t>se a command notation that maps easi</w:t>
      </w:r>
      <w:r w:rsidR="009C7D1B">
        <w:rPr>
          <w:lang w:eastAsia="en-US"/>
        </w:rPr>
        <w:t>ly into application-level API's</w:t>
      </w:r>
    </w:p>
    <w:p w:rsidR="00F73453" w:rsidRDefault="009C7D1B" w:rsidP="00F73453">
      <w:pPr>
        <w:pStyle w:val="ListParagraph"/>
        <w:numPr>
          <w:ilvl w:val="0"/>
          <w:numId w:val="17"/>
        </w:numPr>
        <w:rPr>
          <w:lang w:eastAsia="en-US"/>
        </w:rPr>
      </w:pPr>
      <w:r>
        <w:rPr>
          <w:lang w:eastAsia="en-US"/>
        </w:rPr>
        <w:t xml:space="preserve">Limit </w:t>
      </w:r>
      <w:r w:rsidR="00F73453" w:rsidRPr="00F73453">
        <w:rPr>
          <w:lang w:eastAsia="en-US"/>
        </w:rPr>
        <w:t>each o</w:t>
      </w:r>
      <w:r>
        <w:rPr>
          <w:lang w:eastAsia="en-US"/>
        </w:rPr>
        <w:t>peration to exactly one process</w:t>
      </w:r>
    </w:p>
    <w:p w:rsidR="00F73453" w:rsidRDefault="00F73453" w:rsidP="00F73453">
      <w:pPr>
        <w:rPr>
          <w:lang w:eastAsia="en-US"/>
        </w:rPr>
      </w:pPr>
    </w:p>
    <w:p w:rsidR="00362074" w:rsidRPr="00362074" w:rsidRDefault="00AE0129" w:rsidP="00362074">
      <w:pPr>
        <w:rPr>
          <w:rFonts w:cs="Arial"/>
          <w:lang w:eastAsia="en-US"/>
        </w:rPr>
      </w:pPr>
      <w:r>
        <w:rPr>
          <w:lang w:eastAsia="en-US"/>
        </w:rPr>
        <w:t>MRG-M</w:t>
      </w:r>
      <w:r w:rsidR="00362074">
        <w:rPr>
          <w:lang w:eastAsia="en-US"/>
        </w:rPr>
        <w:t xml:space="preserve"> supports a variety of message queues, including</w:t>
      </w:r>
      <w:r w:rsidR="00362074">
        <w:rPr>
          <w:rFonts w:cs="Arial"/>
          <w:lang w:eastAsia="en-US"/>
        </w:rPr>
        <w:t xml:space="preserve"> </w:t>
      </w:r>
      <w:r w:rsidR="00362074" w:rsidRPr="00362074">
        <w:rPr>
          <w:rFonts w:eastAsia="Times New Roman" w:cs="Arial"/>
          <w:lang w:eastAsia="en-US"/>
        </w:rPr>
        <w:t>private or shared, durable or transient, permanent or temporary. By selecting</w:t>
      </w:r>
      <w:r w:rsidR="00362074">
        <w:rPr>
          <w:rFonts w:cs="Arial"/>
          <w:lang w:eastAsia="en-US"/>
        </w:rPr>
        <w:t xml:space="preserve"> </w:t>
      </w:r>
      <w:r w:rsidR="00362074" w:rsidRPr="00362074">
        <w:rPr>
          <w:rFonts w:eastAsia="Times New Roman" w:cs="Arial"/>
          <w:lang w:eastAsia="en-US"/>
        </w:rPr>
        <w:t xml:space="preserve">the desired properties, </w:t>
      </w:r>
      <w:r w:rsidR="00362074">
        <w:rPr>
          <w:rFonts w:eastAsia="Times New Roman" w:cs="Arial"/>
          <w:lang w:eastAsia="en-US"/>
        </w:rPr>
        <w:t>you</w:t>
      </w:r>
      <w:r w:rsidR="00362074" w:rsidRPr="00362074">
        <w:rPr>
          <w:rFonts w:eastAsia="Times New Roman" w:cs="Arial"/>
          <w:lang w:eastAsia="en-US"/>
        </w:rPr>
        <w:t xml:space="preserve"> can use a message queue to implement conventio</w:t>
      </w:r>
      <w:r w:rsidR="00362074">
        <w:rPr>
          <w:rFonts w:eastAsia="Times New Roman" w:cs="Arial"/>
          <w:lang w:eastAsia="en-US"/>
        </w:rPr>
        <w:t>nal middleware entities such as</w:t>
      </w:r>
    </w:p>
    <w:p w:rsidR="00362074" w:rsidRPr="00362074" w:rsidRDefault="00362074" w:rsidP="00362074">
      <w:pPr>
        <w:widowControl/>
        <w:tabs>
          <w:tab w:val="clear" w:pos="8640"/>
        </w:tabs>
        <w:suppressAutoHyphens w:val="0"/>
        <w:autoSpaceDE w:val="0"/>
        <w:autoSpaceDN w:val="0"/>
        <w:adjustRightInd w:val="0"/>
        <w:rPr>
          <w:rFonts w:eastAsia="Times New Roman" w:cs="Arial"/>
          <w:lang w:eastAsia="en-US"/>
        </w:rPr>
      </w:pPr>
    </w:p>
    <w:p w:rsidR="00362074" w:rsidRDefault="00362074" w:rsidP="00362074">
      <w:pPr>
        <w:pStyle w:val="ListParagraph"/>
        <w:widowControl/>
        <w:numPr>
          <w:ilvl w:val="0"/>
          <w:numId w:val="23"/>
        </w:numPr>
        <w:tabs>
          <w:tab w:val="clear" w:pos="8640"/>
        </w:tabs>
        <w:suppressAutoHyphens w:val="0"/>
        <w:autoSpaceDE w:val="0"/>
        <w:autoSpaceDN w:val="0"/>
        <w:adjustRightInd w:val="0"/>
        <w:rPr>
          <w:rFonts w:eastAsia="Times New Roman" w:cs="Arial"/>
          <w:lang w:eastAsia="en-US"/>
        </w:rPr>
      </w:pPr>
      <w:r w:rsidRPr="00362074">
        <w:rPr>
          <w:rFonts w:eastAsia="Times New Roman" w:cs="Arial"/>
          <w:lang w:eastAsia="en-US"/>
        </w:rPr>
        <w:t xml:space="preserve">A standard </w:t>
      </w:r>
      <w:r w:rsidRPr="00362074">
        <w:rPr>
          <w:rFonts w:eastAsia="Times New Roman" w:cs="Arial"/>
          <w:b/>
          <w:bCs/>
          <w:lang w:eastAsia="en-US"/>
        </w:rPr>
        <w:t>store-and-forward queue</w:t>
      </w:r>
      <w:r w:rsidRPr="00362074">
        <w:rPr>
          <w:rFonts w:eastAsia="Times New Roman" w:cs="Arial"/>
          <w:lang w:eastAsia="en-US"/>
        </w:rPr>
        <w:t>, which holds messages and distributes these between subscribers on a round</w:t>
      </w:r>
      <w:r>
        <w:rPr>
          <w:rFonts w:eastAsia="Times New Roman" w:cs="Arial"/>
          <w:lang w:eastAsia="en-US"/>
        </w:rPr>
        <w:t>-</w:t>
      </w:r>
      <w:r w:rsidRPr="00362074">
        <w:rPr>
          <w:rFonts w:eastAsia="Times New Roman" w:cs="Arial"/>
          <w:lang w:eastAsia="en-US"/>
        </w:rPr>
        <w:t>robin</w:t>
      </w:r>
      <w:r>
        <w:rPr>
          <w:rFonts w:eastAsia="Times New Roman" w:cs="Arial"/>
          <w:lang w:eastAsia="en-US"/>
        </w:rPr>
        <w:t xml:space="preserve"> </w:t>
      </w:r>
      <w:r w:rsidRPr="00362074">
        <w:rPr>
          <w:rFonts w:eastAsia="Times New Roman" w:cs="Arial"/>
          <w:lang w:eastAsia="en-US"/>
        </w:rPr>
        <w:t>basis. Store and forward queues are typically durable and shared between multiple subscribers.</w:t>
      </w:r>
    </w:p>
    <w:p w:rsidR="00362074" w:rsidRDefault="00362074" w:rsidP="00362074">
      <w:pPr>
        <w:pStyle w:val="ListParagraph"/>
        <w:widowControl/>
        <w:numPr>
          <w:ilvl w:val="0"/>
          <w:numId w:val="23"/>
        </w:numPr>
        <w:tabs>
          <w:tab w:val="clear" w:pos="8640"/>
        </w:tabs>
        <w:suppressAutoHyphens w:val="0"/>
        <w:autoSpaceDE w:val="0"/>
        <w:autoSpaceDN w:val="0"/>
        <w:adjustRightInd w:val="0"/>
        <w:rPr>
          <w:rFonts w:eastAsia="Times New Roman" w:cs="Arial"/>
          <w:lang w:eastAsia="en-US"/>
        </w:rPr>
      </w:pPr>
      <w:r w:rsidRPr="00362074">
        <w:rPr>
          <w:rFonts w:eastAsia="Times New Roman" w:cs="Arial"/>
          <w:lang w:eastAsia="en-US"/>
        </w:rPr>
        <w:t xml:space="preserve">A </w:t>
      </w:r>
      <w:r w:rsidRPr="00362074">
        <w:rPr>
          <w:rFonts w:eastAsia="Times New Roman" w:cs="Arial"/>
          <w:b/>
          <w:bCs/>
          <w:lang w:eastAsia="en-US"/>
        </w:rPr>
        <w:t>temporary reply queue</w:t>
      </w:r>
      <w:r w:rsidRPr="00362074">
        <w:rPr>
          <w:rFonts w:eastAsia="Times New Roman" w:cs="Arial"/>
          <w:lang w:eastAsia="en-US"/>
        </w:rPr>
        <w:t>, which holds messages and forwards these to a single subscriber. Reply queues are typically temporary, and private to one subscriber.</w:t>
      </w:r>
    </w:p>
    <w:p w:rsidR="00362074" w:rsidRPr="00362074" w:rsidRDefault="00362074" w:rsidP="00362074">
      <w:pPr>
        <w:pStyle w:val="ListParagraph"/>
        <w:widowControl/>
        <w:numPr>
          <w:ilvl w:val="0"/>
          <w:numId w:val="23"/>
        </w:numPr>
        <w:tabs>
          <w:tab w:val="clear" w:pos="8640"/>
        </w:tabs>
        <w:suppressAutoHyphens w:val="0"/>
        <w:autoSpaceDE w:val="0"/>
        <w:autoSpaceDN w:val="0"/>
        <w:adjustRightInd w:val="0"/>
        <w:rPr>
          <w:rFonts w:eastAsia="Times New Roman" w:cs="Arial"/>
          <w:lang w:eastAsia="en-US"/>
        </w:rPr>
      </w:pPr>
      <w:r w:rsidRPr="00362074">
        <w:rPr>
          <w:rFonts w:eastAsia="Times New Roman" w:cs="Arial"/>
          <w:lang w:eastAsia="en-US"/>
        </w:rPr>
        <w:t>A "</w:t>
      </w:r>
      <w:r w:rsidRPr="00362074">
        <w:rPr>
          <w:rFonts w:eastAsia="Times New Roman" w:cs="Arial"/>
          <w:b/>
          <w:bCs/>
          <w:lang w:eastAsia="en-US"/>
        </w:rPr>
        <w:t>pub-sub</w:t>
      </w:r>
      <w:r w:rsidRPr="00362074">
        <w:rPr>
          <w:rFonts w:eastAsia="Times New Roman" w:cs="Arial"/>
          <w:lang w:eastAsia="en-US"/>
        </w:rPr>
        <w:t>" subscription queue, which holds messages collected from various "subscribed" sources, and forwards these to a single subscriber. Subscription queues are typically temporary, and private to one subscriber.</w:t>
      </w:r>
    </w:p>
    <w:p w:rsidR="00362074" w:rsidRDefault="00362074" w:rsidP="00362074">
      <w:pPr>
        <w:widowControl/>
        <w:tabs>
          <w:tab w:val="clear" w:pos="8640"/>
        </w:tabs>
        <w:suppressAutoHyphens w:val="0"/>
        <w:autoSpaceDE w:val="0"/>
        <w:autoSpaceDN w:val="0"/>
        <w:adjustRightInd w:val="0"/>
        <w:rPr>
          <w:rFonts w:eastAsia="Times New Roman" w:cs="Arial"/>
          <w:lang w:eastAsia="en-US"/>
        </w:rPr>
      </w:pPr>
    </w:p>
    <w:p w:rsidR="00362074" w:rsidRDefault="00453D1E" w:rsidP="00362074">
      <w:pPr>
        <w:widowControl/>
        <w:tabs>
          <w:tab w:val="clear" w:pos="8640"/>
        </w:tabs>
        <w:suppressAutoHyphens w:val="0"/>
        <w:autoSpaceDE w:val="0"/>
        <w:autoSpaceDN w:val="0"/>
        <w:adjustRightInd w:val="0"/>
        <w:rPr>
          <w:rFonts w:eastAsia="Times New Roman" w:cs="Arial"/>
          <w:lang w:eastAsia="en-US"/>
        </w:rPr>
      </w:pPr>
      <w:r>
        <w:rPr>
          <w:rFonts w:eastAsia="Times New Roman" w:cs="Arial"/>
          <w:lang w:eastAsia="en-US"/>
        </w:rPr>
        <w:t>There is no formal definition of these queues</w:t>
      </w:r>
      <w:r w:rsidR="00362074" w:rsidRPr="00362074">
        <w:rPr>
          <w:rFonts w:eastAsia="Times New Roman" w:cs="Arial"/>
          <w:lang w:eastAsia="en-US"/>
        </w:rPr>
        <w:t xml:space="preserve"> in </w:t>
      </w:r>
      <w:r w:rsidR="00AE0129">
        <w:rPr>
          <w:rFonts w:eastAsia="Times New Roman" w:cs="Arial"/>
          <w:lang w:eastAsia="en-US"/>
        </w:rPr>
        <w:t>MRG-M</w:t>
      </w:r>
      <w:r w:rsidR="00362074" w:rsidRPr="00362074">
        <w:rPr>
          <w:rFonts w:eastAsia="Times New Roman" w:cs="Arial"/>
          <w:lang w:eastAsia="en-US"/>
        </w:rPr>
        <w:t xml:space="preserve">: they are </w:t>
      </w:r>
      <w:r>
        <w:rPr>
          <w:rFonts w:eastAsia="Times New Roman" w:cs="Arial"/>
          <w:lang w:eastAsia="en-US"/>
        </w:rPr>
        <w:t xml:space="preserve">simply </w:t>
      </w:r>
      <w:r w:rsidR="00362074" w:rsidRPr="00362074">
        <w:rPr>
          <w:rFonts w:eastAsia="Times New Roman" w:cs="Arial"/>
          <w:lang w:eastAsia="en-US"/>
        </w:rPr>
        <w:t>examples of how message qu</w:t>
      </w:r>
      <w:r>
        <w:rPr>
          <w:rFonts w:eastAsia="Times New Roman" w:cs="Arial"/>
          <w:lang w:eastAsia="en-US"/>
        </w:rPr>
        <w:t>eues can be defined</w:t>
      </w:r>
      <w:r w:rsidR="00362074">
        <w:rPr>
          <w:rFonts w:eastAsia="Times New Roman" w:cs="Arial"/>
          <w:lang w:eastAsia="en-US"/>
        </w:rPr>
        <w:t xml:space="preserve">. </w:t>
      </w:r>
      <w:r>
        <w:rPr>
          <w:rFonts w:eastAsia="Times New Roman" w:cs="Arial"/>
          <w:lang w:eastAsia="en-US"/>
        </w:rPr>
        <w:t>According to the specification, i</w:t>
      </w:r>
      <w:r w:rsidR="00362074">
        <w:rPr>
          <w:rFonts w:eastAsia="Times New Roman" w:cs="Arial"/>
          <w:lang w:eastAsia="en-US"/>
        </w:rPr>
        <w:t xml:space="preserve">t </w:t>
      </w:r>
      <w:r>
        <w:rPr>
          <w:rFonts w:eastAsia="Times New Roman" w:cs="Arial"/>
          <w:lang w:eastAsia="en-US"/>
        </w:rPr>
        <w:t>should</w:t>
      </w:r>
      <w:r w:rsidR="00362074">
        <w:rPr>
          <w:rFonts w:eastAsia="Times New Roman" w:cs="Arial"/>
          <w:lang w:eastAsia="en-US"/>
        </w:rPr>
        <w:t xml:space="preserve"> </w:t>
      </w:r>
      <w:r>
        <w:rPr>
          <w:rFonts w:eastAsia="Times New Roman" w:cs="Arial"/>
          <w:lang w:eastAsia="en-US"/>
        </w:rPr>
        <w:t xml:space="preserve">be </w:t>
      </w:r>
      <w:r w:rsidR="00362074">
        <w:rPr>
          <w:rFonts w:eastAsia="Times New Roman" w:cs="Arial"/>
          <w:lang w:eastAsia="en-US"/>
        </w:rPr>
        <w:t xml:space="preserve">trivial </w:t>
      </w:r>
      <w:r w:rsidR="00362074" w:rsidRPr="00362074">
        <w:rPr>
          <w:rFonts w:eastAsia="Times New Roman" w:cs="Arial"/>
          <w:lang w:eastAsia="en-US"/>
        </w:rPr>
        <w:t>to create new entities such as durable, shared subscription queues</w:t>
      </w:r>
      <w:r>
        <w:rPr>
          <w:rFonts w:eastAsia="Times New Roman" w:cs="Arial"/>
          <w:lang w:eastAsia="en-US"/>
        </w:rPr>
        <w:t>, and those with persistence</w:t>
      </w:r>
      <w:r w:rsidR="00362074" w:rsidRPr="00362074">
        <w:rPr>
          <w:rFonts w:eastAsia="Times New Roman" w:cs="Arial"/>
          <w:lang w:eastAsia="en-US"/>
        </w:rPr>
        <w:t>.</w:t>
      </w:r>
    </w:p>
    <w:p w:rsidR="00302248" w:rsidRPr="00A95F72" w:rsidRDefault="00302248" w:rsidP="00A95F72">
      <w:pPr>
        <w:rPr>
          <w:rFonts w:cs="Arial"/>
          <w:lang w:eastAsia="en-US"/>
        </w:rPr>
      </w:pPr>
    </w:p>
    <w:p w:rsidR="00A95F72" w:rsidRPr="00A95F72" w:rsidRDefault="00A95F72" w:rsidP="00A95F72">
      <w:pPr>
        <w:rPr>
          <w:rFonts w:cs="Arial"/>
          <w:color w:val="333333"/>
          <w:lang w:eastAsia="en-US"/>
        </w:rPr>
      </w:pPr>
      <w:r>
        <w:rPr>
          <w:rFonts w:cs="Arial"/>
          <w:color w:val="333333"/>
          <w:lang w:eastAsia="en-US"/>
        </w:rPr>
        <w:t xml:space="preserve">Prior to </w:t>
      </w:r>
      <w:r w:rsidRPr="00A95F72">
        <w:rPr>
          <w:rFonts w:cs="Arial"/>
          <w:color w:val="333333"/>
          <w:lang w:eastAsia="en-US"/>
        </w:rPr>
        <w:t>AMQP</w:t>
      </w:r>
      <w:r>
        <w:rPr>
          <w:rFonts w:cs="Arial"/>
          <w:color w:val="333333"/>
          <w:lang w:eastAsia="en-US"/>
        </w:rPr>
        <w:t xml:space="preserve">, most messaging architectures </w:t>
      </w:r>
      <w:r w:rsidRPr="00A95F72">
        <w:rPr>
          <w:rFonts w:cs="Arial"/>
          <w:color w:val="333333"/>
          <w:lang w:eastAsia="en-US"/>
        </w:rPr>
        <w:t>had several i</w:t>
      </w:r>
      <w:r>
        <w:rPr>
          <w:rFonts w:cs="Arial"/>
          <w:color w:val="333333"/>
          <w:lang w:eastAsia="en-US"/>
        </w:rPr>
        <w:t>ssues with their routing models:</w:t>
      </w:r>
    </w:p>
    <w:p w:rsidR="00A95F72" w:rsidRDefault="00A95F72" w:rsidP="00A95F72">
      <w:pPr>
        <w:rPr>
          <w:rFonts w:cs="Arial"/>
          <w:color w:val="333333"/>
          <w:lang w:eastAsia="en-US"/>
        </w:rPr>
      </w:pPr>
    </w:p>
    <w:p w:rsidR="00A95F72" w:rsidRPr="00A95F72" w:rsidRDefault="00A95F72" w:rsidP="00A95F72">
      <w:pPr>
        <w:pStyle w:val="ListParagraph"/>
        <w:numPr>
          <w:ilvl w:val="0"/>
          <w:numId w:val="29"/>
        </w:numPr>
        <w:rPr>
          <w:rFonts w:cs="Arial"/>
          <w:color w:val="333333"/>
          <w:lang w:eastAsia="en-US"/>
        </w:rPr>
      </w:pPr>
      <w:r>
        <w:rPr>
          <w:rFonts w:cs="Arial"/>
          <w:color w:val="333333"/>
          <w:lang w:eastAsia="en-US"/>
        </w:rPr>
        <w:t>Opaque routing models were not explicitly defined</w:t>
      </w:r>
    </w:p>
    <w:p w:rsidR="00A95F72" w:rsidRPr="00A95F72" w:rsidRDefault="00A95F72" w:rsidP="00A95F72">
      <w:pPr>
        <w:pStyle w:val="ListParagraph"/>
        <w:numPr>
          <w:ilvl w:val="0"/>
          <w:numId w:val="29"/>
        </w:numPr>
        <w:rPr>
          <w:rFonts w:cs="Arial"/>
          <w:color w:val="333333"/>
          <w:lang w:eastAsia="en-US"/>
        </w:rPr>
      </w:pPr>
      <w:r>
        <w:rPr>
          <w:rFonts w:cs="Arial"/>
          <w:color w:val="333333"/>
          <w:lang w:eastAsia="en-US"/>
        </w:rPr>
        <w:t>Hidden semantics made chang</w:t>
      </w:r>
      <w:r w:rsidRPr="00A95F72">
        <w:rPr>
          <w:rFonts w:cs="Arial"/>
          <w:color w:val="333333"/>
          <w:lang w:eastAsia="en-US"/>
        </w:rPr>
        <w:t>ing the routing</w:t>
      </w:r>
      <w:r>
        <w:rPr>
          <w:rFonts w:cs="Arial"/>
          <w:color w:val="333333"/>
          <w:lang w:eastAsia="en-US"/>
        </w:rPr>
        <w:t xml:space="preserve"> model through the protocol </w:t>
      </w:r>
      <w:r w:rsidRPr="00A95F72">
        <w:rPr>
          <w:rFonts w:cs="Arial"/>
          <w:color w:val="333333"/>
          <w:lang w:eastAsia="en-US"/>
        </w:rPr>
        <w:t>diff</w:t>
      </w:r>
      <w:r>
        <w:rPr>
          <w:rFonts w:cs="Arial"/>
          <w:color w:val="333333"/>
          <w:lang w:eastAsia="en-US"/>
        </w:rPr>
        <w:t>icult</w:t>
      </w:r>
    </w:p>
    <w:p w:rsidR="00A95F72" w:rsidRPr="00A95F72" w:rsidRDefault="00A95F72" w:rsidP="00A95F72">
      <w:pPr>
        <w:pStyle w:val="ListParagraph"/>
        <w:numPr>
          <w:ilvl w:val="0"/>
          <w:numId w:val="29"/>
        </w:numPr>
        <w:rPr>
          <w:rFonts w:cs="Arial"/>
          <w:color w:val="333333"/>
          <w:lang w:eastAsia="en-US"/>
        </w:rPr>
      </w:pPr>
      <w:r>
        <w:rPr>
          <w:rFonts w:cs="Arial"/>
          <w:color w:val="333333"/>
          <w:lang w:eastAsia="en-US"/>
        </w:rPr>
        <w:t xml:space="preserve">Proprietary routing engines </w:t>
      </w:r>
      <w:r w:rsidRPr="00A95F72">
        <w:rPr>
          <w:rFonts w:cs="Arial"/>
          <w:color w:val="333333"/>
          <w:lang w:eastAsia="en-US"/>
        </w:rPr>
        <w:t>had limited or no e</w:t>
      </w:r>
      <w:r>
        <w:rPr>
          <w:rFonts w:cs="Arial"/>
          <w:color w:val="333333"/>
          <w:lang w:eastAsia="en-US"/>
        </w:rPr>
        <w:t>xtensibility or compose-ability</w:t>
      </w:r>
    </w:p>
    <w:p w:rsidR="00A95F72" w:rsidRDefault="00A95F72" w:rsidP="00362074">
      <w:pPr>
        <w:widowControl/>
        <w:tabs>
          <w:tab w:val="clear" w:pos="8640"/>
        </w:tabs>
        <w:suppressAutoHyphens w:val="0"/>
        <w:autoSpaceDE w:val="0"/>
        <w:autoSpaceDN w:val="0"/>
        <w:adjustRightInd w:val="0"/>
        <w:rPr>
          <w:rFonts w:eastAsia="Times New Roman" w:cs="Arial"/>
          <w:lang w:eastAsia="en-US"/>
        </w:rPr>
      </w:pPr>
    </w:p>
    <w:p w:rsidR="00302248" w:rsidRDefault="00A95F72" w:rsidP="00362074">
      <w:pPr>
        <w:widowControl/>
        <w:tabs>
          <w:tab w:val="clear" w:pos="8640"/>
        </w:tabs>
        <w:suppressAutoHyphens w:val="0"/>
        <w:autoSpaceDE w:val="0"/>
        <w:autoSpaceDN w:val="0"/>
        <w:adjustRightInd w:val="0"/>
        <w:rPr>
          <w:rFonts w:eastAsia="Times New Roman" w:cs="Arial"/>
          <w:lang w:eastAsia="en-US"/>
        </w:rPr>
      </w:pPr>
      <w:r>
        <w:rPr>
          <w:rFonts w:eastAsia="Times New Roman" w:cs="Arial"/>
          <w:lang w:eastAsia="en-US"/>
        </w:rPr>
        <w:t xml:space="preserve">One of the design goals of </w:t>
      </w:r>
      <w:r w:rsidR="00AE0129">
        <w:rPr>
          <w:rFonts w:eastAsia="Times New Roman" w:cs="Arial"/>
          <w:lang w:eastAsia="en-US"/>
        </w:rPr>
        <w:t>MRG-M</w:t>
      </w:r>
      <w:r>
        <w:rPr>
          <w:rFonts w:eastAsia="Times New Roman" w:cs="Arial"/>
          <w:lang w:eastAsia="en-US"/>
        </w:rPr>
        <w:t xml:space="preserve"> was to include explicitly-defined semantics supporting multiple routing models. Therefore, c</w:t>
      </w:r>
      <w:r w:rsidR="00302248">
        <w:rPr>
          <w:rFonts w:eastAsia="Times New Roman" w:cs="Arial"/>
          <w:lang w:eastAsia="en-US"/>
        </w:rPr>
        <w:t xml:space="preserve">omplex routing is </w:t>
      </w:r>
      <w:r>
        <w:rPr>
          <w:rFonts w:eastAsia="Times New Roman" w:cs="Arial"/>
          <w:lang w:eastAsia="en-US"/>
        </w:rPr>
        <w:t>well-</w:t>
      </w:r>
      <w:r w:rsidR="00302248">
        <w:rPr>
          <w:rFonts w:eastAsia="Times New Roman" w:cs="Arial"/>
          <w:lang w:eastAsia="en-US"/>
        </w:rPr>
        <w:t xml:space="preserve">supported in </w:t>
      </w:r>
      <w:r w:rsidR="00AE0129">
        <w:rPr>
          <w:rFonts w:eastAsia="Times New Roman" w:cs="Arial"/>
          <w:lang w:eastAsia="en-US"/>
        </w:rPr>
        <w:t>MRG-M</w:t>
      </w:r>
      <w:r w:rsidR="00302248">
        <w:rPr>
          <w:rFonts w:eastAsia="Times New Roman" w:cs="Arial"/>
          <w:lang w:eastAsia="en-US"/>
        </w:rPr>
        <w:t xml:space="preserve">. </w:t>
      </w:r>
    </w:p>
    <w:p w:rsidR="00302248" w:rsidRDefault="00302248" w:rsidP="00302248">
      <w:pPr>
        <w:rPr>
          <w:lang w:eastAsia="en-US"/>
        </w:rPr>
      </w:pPr>
    </w:p>
    <w:p w:rsidR="00302248" w:rsidRPr="00302248" w:rsidRDefault="00302248" w:rsidP="00302248">
      <w:pPr>
        <w:rPr>
          <w:lang w:eastAsia="en-US"/>
        </w:rPr>
      </w:pPr>
      <w:r>
        <w:rPr>
          <w:lang w:eastAsia="en-US"/>
        </w:rPr>
        <w:t xml:space="preserve">Part of the lure of </w:t>
      </w:r>
      <w:r w:rsidR="00AE0129">
        <w:rPr>
          <w:lang w:eastAsia="en-US"/>
        </w:rPr>
        <w:t>MRG-M</w:t>
      </w:r>
      <w:r w:rsidRPr="00302248">
        <w:rPr>
          <w:lang w:eastAsia="en-US"/>
        </w:rPr>
        <w:t xml:space="preserve"> com</w:t>
      </w:r>
      <w:r>
        <w:rPr>
          <w:lang w:eastAsia="en-US"/>
        </w:rPr>
        <w:t xml:space="preserve">es from its </w:t>
      </w:r>
      <w:r w:rsidRPr="00302248">
        <w:rPr>
          <w:lang w:eastAsia="en-US"/>
        </w:rPr>
        <w:t xml:space="preserve">ability to create </w:t>
      </w:r>
      <w:r>
        <w:rPr>
          <w:lang w:eastAsia="en-US"/>
        </w:rPr>
        <w:t>transient queues, exchanges</w:t>
      </w:r>
      <w:r w:rsidRPr="00302248">
        <w:rPr>
          <w:lang w:eastAsia="en-US"/>
        </w:rPr>
        <w:t>, and routing</w:t>
      </w:r>
      <w:r>
        <w:rPr>
          <w:lang w:eastAsia="en-US"/>
        </w:rPr>
        <w:t xml:space="preserve">s at runtime, and </w:t>
      </w:r>
      <w:r w:rsidRPr="00302248">
        <w:rPr>
          <w:lang w:eastAsia="en-US"/>
        </w:rPr>
        <w:t xml:space="preserve">chain these together in ways that go far beyond a </w:t>
      </w:r>
      <w:r>
        <w:rPr>
          <w:lang w:eastAsia="en-US"/>
        </w:rPr>
        <w:t>simple mapping of destinations as you would with JMS, for example</w:t>
      </w:r>
      <w:r w:rsidRPr="00302248">
        <w:rPr>
          <w:lang w:eastAsia="en-US"/>
        </w:rPr>
        <w:t>.</w:t>
      </w:r>
    </w:p>
    <w:p w:rsidR="00302248" w:rsidRDefault="00302248" w:rsidP="00302248">
      <w:pPr>
        <w:rPr>
          <w:lang w:eastAsia="en-US"/>
        </w:rPr>
      </w:pPr>
    </w:p>
    <w:p w:rsidR="00302248" w:rsidRPr="00302248" w:rsidRDefault="00302248" w:rsidP="00302248">
      <w:pPr>
        <w:rPr>
          <w:lang w:eastAsia="en-US"/>
        </w:rPr>
      </w:pPr>
      <w:r>
        <w:rPr>
          <w:lang w:eastAsia="en-US"/>
        </w:rPr>
        <w:t xml:space="preserve">The challenge in </w:t>
      </w:r>
      <w:r w:rsidR="00AE0129">
        <w:rPr>
          <w:lang w:eastAsia="en-US"/>
        </w:rPr>
        <w:t>MRG-M</w:t>
      </w:r>
      <w:r>
        <w:rPr>
          <w:lang w:eastAsia="en-US"/>
        </w:rPr>
        <w:t xml:space="preserve"> is </w:t>
      </w:r>
      <w:r w:rsidRPr="00302248">
        <w:rPr>
          <w:lang w:eastAsia="en-US"/>
        </w:rPr>
        <w:t>to ro</w:t>
      </w:r>
      <w:r>
        <w:rPr>
          <w:lang w:eastAsia="en-US"/>
        </w:rPr>
        <w:t xml:space="preserve">ute and store messages within and between </w:t>
      </w:r>
      <w:r w:rsidRPr="00302248">
        <w:rPr>
          <w:lang w:eastAsia="en-US"/>
        </w:rPr>
        <w:t>server</w:t>
      </w:r>
      <w:r>
        <w:rPr>
          <w:lang w:eastAsia="en-US"/>
        </w:rPr>
        <w:t>s</w:t>
      </w:r>
      <w:r w:rsidRPr="00302248">
        <w:rPr>
          <w:lang w:eastAsia="en-US"/>
        </w:rPr>
        <w:t>. Routing within a server and routing between servers are distinct problems</w:t>
      </w:r>
      <w:r>
        <w:rPr>
          <w:lang w:eastAsia="en-US"/>
        </w:rPr>
        <w:t xml:space="preserve"> </w:t>
      </w:r>
      <w:r w:rsidRPr="00302248">
        <w:rPr>
          <w:lang w:eastAsia="en-US"/>
        </w:rPr>
        <w:t>and have distin</w:t>
      </w:r>
      <w:r>
        <w:rPr>
          <w:lang w:eastAsia="en-US"/>
        </w:rPr>
        <w:t xml:space="preserve">ct solutions, if only for </w:t>
      </w:r>
      <w:r w:rsidRPr="00302248">
        <w:rPr>
          <w:lang w:eastAsia="en-US"/>
        </w:rPr>
        <w:t>maint</w:t>
      </w:r>
      <w:r>
        <w:rPr>
          <w:lang w:eastAsia="en-US"/>
        </w:rPr>
        <w:t xml:space="preserve">aining transparent performance. </w:t>
      </w:r>
      <w:r w:rsidRPr="00302248">
        <w:rPr>
          <w:lang w:eastAsia="en-US"/>
        </w:rPr>
        <w:t xml:space="preserve">To route between </w:t>
      </w:r>
      <w:r w:rsidR="00AE0129">
        <w:rPr>
          <w:lang w:eastAsia="en-US"/>
        </w:rPr>
        <w:t>MRG</w:t>
      </w:r>
      <w:r w:rsidRPr="00302248">
        <w:rPr>
          <w:lang w:eastAsia="en-US"/>
        </w:rPr>
        <w:t xml:space="preserve"> servers </w:t>
      </w:r>
      <w:r>
        <w:rPr>
          <w:lang w:eastAsia="en-US"/>
        </w:rPr>
        <w:t>with different owner</w:t>
      </w:r>
      <w:r w:rsidRPr="00302248">
        <w:rPr>
          <w:lang w:eastAsia="en-US"/>
        </w:rPr>
        <w:t xml:space="preserve">s, </w:t>
      </w:r>
      <w:r>
        <w:rPr>
          <w:lang w:eastAsia="en-US"/>
        </w:rPr>
        <w:t>you set</w:t>
      </w:r>
      <w:r w:rsidRPr="00302248">
        <w:rPr>
          <w:lang w:eastAsia="en-US"/>
        </w:rPr>
        <w:t xml:space="preserve"> up </w:t>
      </w:r>
      <w:r>
        <w:rPr>
          <w:lang w:eastAsia="en-US"/>
        </w:rPr>
        <w:t>an explicit bridge</w:t>
      </w:r>
      <w:r w:rsidRPr="00302248">
        <w:rPr>
          <w:lang w:eastAsia="en-US"/>
        </w:rPr>
        <w:t xml:space="preserve">, where one </w:t>
      </w:r>
      <w:r w:rsidR="00AE0129">
        <w:rPr>
          <w:lang w:eastAsia="en-US"/>
        </w:rPr>
        <w:t>MRG</w:t>
      </w:r>
      <w:r w:rsidRPr="00302248">
        <w:rPr>
          <w:lang w:eastAsia="en-US"/>
        </w:rPr>
        <w:t xml:space="preserve"> server</w:t>
      </w:r>
      <w:r>
        <w:rPr>
          <w:lang w:eastAsia="en-US"/>
        </w:rPr>
        <w:t xml:space="preserve"> </w:t>
      </w:r>
      <w:r w:rsidRPr="00302248">
        <w:rPr>
          <w:lang w:eastAsia="en-US"/>
        </w:rPr>
        <w:t>acts as the client of another server for the purpose of transferrin</w:t>
      </w:r>
      <w:r>
        <w:rPr>
          <w:lang w:eastAsia="en-US"/>
        </w:rPr>
        <w:t xml:space="preserve">g messages between owners. This fits early </w:t>
      </w:r>
      <w:r w:rsidR="00AE0129">
        <w:rPr>
          <w:lang w:eastAsia="en-US"/>
        </w:rPr>
        <w:t>MRG</w:t>
      </w:r>
      <w:r w:rsidRPr="00302248">
        <w:rPr>
          <w:lang w:eastAsia="en-US"/>
        </w:rPr>
        <w:t xml:space="preserve"> </w:t>
      </w:r>
      <w:r>
        <w:rPr>
          <w:lang w:eastAsia="en-US"/>
        </w:rPr>
        <w:t xml:space="preserve">adopters, since those bridges are likely to be preceded </w:t>
      </w:r>
      <w:r w:rsidRPr="00302248">
        <w:rPr>
          <w:lang w:eastAsia="en-US"/>
        </w:rPr>
        <w:t xml:space="preserve">by </w:t>
      </w:r>
      <w:r>
        <w:rPr>
          <w:lang w:eastAsia="en-US"/>
        </w:rPr>
        <w:t xml:space="preserve">complex </w:t>
      </w:r>
      <w:r w:rsidRPr="00302248">
        <w:rPr>
          <w:lang w:eastAsia="en-US"/>
        </w:rPr>
        <w:t xml:space="preserve">business processes, contractual obligations and security concerns. This model also makes </w:t>
      </w:r>
      <w:r>
        <w:rPr>
          <w:lang w:eastAsia="en-US"/>
        </w:rPr>
        <w:t xml:space="preserve">spamming with </w:t>
      </w:r>
      <w:r w:rsidR="00AE0129">
        <w:rPr>
          <w:lang w:eastAsia="en-US"/>
        </w:rPr>
        <w:t>MRG</w:t>
      </w:r>
      <w:r>
        <w:rPr>
          <w:lang w:eastAsia="en-US"/>
        </w:rPr>
        <w:t xml:space="preserve"> </w:t>
      </w:r>
      <w:r w:rsidRPr="00302248">
        <w:rPr>
          <w:lang w:eastAsia="en-US"/>
        </w:rPr>
        <w:t>more difficult.</w:t>
      </w:r>
    </w:p>
    <w:p w:rsidR="00302248" w:rsidRPr="00362074" w:rsidRDefault="00302248" w:rsidP="00302248">
      <w:pPr>
        <w:widowControl/>
        <w:tabs>
          <w:tab w:val="clear" w:pos="8640"/>
        </w:tabs>
        <w:suppressAutoHyphens w:val="0"/>
        <w:autoSpaceDE w:val="0"/>
        <w:autoSpaceDN w:val="0"/>
        <w:adjustRightInd w:val="0"/>
        <w:rPr>
          <w:rFonts w:eastAsia="Times New Roman" w:cs="Arial"/>
          <w:lang w:eastAsia="en-US"/>
        </w:rPr>
      </w:pPr>
    </w:p>
    <w:p w:rsidR="00362074" w:rsidRPr="00F73453" w:rsidRDefault="00362074" w:rsidP="00362074">
      <w:pPr>
        <w:rPr>
          <w:lang w:eastAsia="en-US"/>
        </w:rPr>
      </w:pPr>
    </w:p>
    <w:p w:rsidR="00CD75FA" w:rsidRDefault="00CD75FA">
      <w:pPr>
        <w:pStyle w:val="Heading2"/>
        <w:tabs>
          <w:tab w:val="left" w:pos="0"/>
        </w:tabs>
      </w:pPr>
      <w:bookmarkStart w:id="5" w:name="AboutAMQP-TheAMQPWirelevelFormat"/>
      <w:bookmarkStart w:id="6" w:name="_Toc277838874"/>
      <w:bookmarkEnd w:id="5"/>
      <w:r>
        <w:t xml:space="preserve">The </w:t>
      </w:r>
      <w:r w:rsidR="00AE0129">
        <w:t>MRG-M</w:t>
      </w:r>
      <w:r>
        <w:t xml:space="preserve"> Wire-level Format</w:t>
      </w:r>
      <w:bookmarkEnd w:id="6"/>
    </w:p>
    <w:p w:rsidR="00CD75FA" w:rsidRDefault="00CD75FA">
      <w:pPr>
        <w:pStyle w:val="BodyText"/>
        <w:widowControl/>
        <w:spacing w:before="150" w:after="150" w:line="260" w:lineRule="atLeast"/>
        <w:rPr>
          <w:color w:val="000000"/>
        </w:rPr>
      </w:pPr>
      <w:r>
        <w:rPr>
          <w:color w:val="000000"/>
        </w:rPr>
        <w:t xml:space="preserve">The </w:t>
      </w:r>
      <w:r w:rsidR="00AE0129">
        <w:rPr>
          <w:color w:val="000000"/>
        </w:rPr>
        <w:t>MRG-M</w:t>
      </w:r>
      <w:r>
        <w:rPr>
          <w:color w:val="000000"/>
        </w:rPr>
        <w:t xml:space="preserve"> wire-level format is a binary framing with modern features: it is multi-channel, negotiated, asynchronous, secure, portable, neutral, and efficient.</w:t>
      </w:r>
      <w:r w:rsidR="00656454">
        <w:rPr>
          <w:color w:val="000000"/>
        </w:rPr>
        <w:t xml:space="preserve"> It is compliant with the AMQP specification.</w:t>
      </w:r>
    </w:p>
    <w:p w:rsidR="00CD75FA" w:rsidRDefault="00CD75FA">
      <w:pPr>
        <w:pStyle w:val="BodyText"/>
        <w:widowControl/>
        <w:spacing w:before="150" w:after="150" w:line="260" w:lineRule="atLeast"/>
        <w:rPr>
          <w:color w:val="000000"/>
        </w:rPr>
      </w:pPr>
      <w:r>
        <w:rPr>
          <w:color w:val="000000"/>
        </w:rPr>
        <w:t xml:space="preserve">The </w:t>
      </w:r>
      <w:r w:rsidR="00AE0129">
        <w:rPr>
          <w:color w:val="000000"/>
        </w:rPr>
        <w:t xml:space="preserve">MRG-M </w:t>
      </w:r>
      <w:r>
        <w:rPr>
          <w:color w:val="000000"/>
        </w:rPr>
        <w:t>wire-level format is split into two layers; a functional layer and a transport layer. The functional layer defines a set of commands (grouped into logical classes of functionality) that do useful work on behalf of the application. The transport layer that carries these methods from application to server, and back, and which handles channel multiplexing, framing, content encoding, heart-beating, data representation, and error handling. Both the transport layer &amp; high-level layers are plug</w:t>
      </w:r>
      <w:r w:rsidR="00F3052A">
        <w:rPr>
          <w:color w:val="000000"/>
        </w:rPr>
        <w:t>g</w:t>
      </w:r>
      <w:r>
        <w:rPr>
          <w:color w:val="000000"/>
        </w:rPr>
        <w:t>able, which allows evolution of the protocol and the adoption of emerging technologies.</w:t>
      </w:r>
    </w:p>
    <w:p w:rsidR="00CD75FA" w:rsidRDefault="00CD75FA">
      <w:pPr>
        <w:ind w:left="720" w:hanging="720"/>
      </w:pPr>
    </w:p>
    <w:p w:rsidR="00F73453" w:rsidRPr="008D7B61" w:rsidRDefault="008D7B61" w:rsidP="008D7B61">
      <w:pPr>
        <w:rPr>
          <w:rFonts w:cs="Arial"/>
          <w:lang w:eastAsia="en-US"/>
        </w:rPr>
      </w:pPr>
      <w:r w:rsidRPr="008D7B61">
        <w:rPr>
          <w:rFonts w:cs="Arial"/>
          <w:lang w:eastAsia="en-US"/>
        </w:rPr>
        <w:t xml:space="preserve">According to the specification, </w:t>
      </w:r>
      <w:r w:rsidR="00F73453" w:rsidRPr="008D7B61">
        <w:rPr>
          <w:rFonts w:cs="Arial"/>
          <w:lang w:eastAsia="en-US"/>
        </w:rPr>
        <w:t xml:space="preserve">the </w:t>
      </w:r>
      <w:r w:rsidR="00AE0129">
        <w:rPr>
          <w:color w:val="000000"/>
        </w:rPr>
        <w:t xml:space="preserve">MRG-M </w:t>
      </w:r>
      <w:r w:rsidRPr="008D7B61">
        <w:rPr>
          <w:rFonts w:cs="Arial"/>
          <w:lang w:eastAsia="en-US"/>
        </w:rPr>
        <w:t>wire-level format must:</w:t>
      </w:r>
    </w:p>
    <w:p w:rsidR="00F73453" w:rsidRPr="008D7B61" w:rsidRDefault="008D7B61" w:rsidP="008D7B61">
      <w:pPr>
        <w:pStyle w:val="ListParagraph"/>
        <w:numPr>
          <w:ilvl w:val="0"/>
          <w:numId w:val="18"/>
        </w:numPr>
        <w:rPr>
          <w:rFonts w:cs="Arial"/>
          <w:lang w:eastAsia="en-US"/>
        </w:rPr>
      </w:pPr>
      <w:r w:rsidRPr="008D7B61">
        <w:rPr>
          <w:rFonts w:cs="Arial"/>
          <w:lang w:eastAsia="en-US"/>
        </w:rPr>
        <w:t>B</w:t>
      </w:r>
      <w:r w:rsidR="00F73453" w:rsidRPr="008D7B61">
        <w:rPr>
          <w:rFonts w:cs="Arial"/>
          <w:lang w:eastAsia="en-US"/>
        </w:rPr>
        <w:t>e compact, using a binary encoding</w:t>
      </w:r>
      <w:r w:rsidRPr="008D7B61">
        <w:rPr>
          <w:rFonts w:cs="Arial"/>
          <w:lang w:eastAsia="en-US"/>
        </w:rPr>
        <w:t xml:space="preserve"> that packs and unpacks rapidly</w:t>
      </w:r>
    </w:p>
    <w:p w:rsidR="00F73453" w:rsidRPr="008D7B61" w:rsidRDefault="008D7B61" w:rsidP="008D7B61">
      <w:pPr>
        <w:pStyle w:val="ListParagraph"/>
        <w:numPr>
          <w:ilvl w:val="0"/>
          <w:numId w:val="18"/>
        </w:numPr>
        <w:rPr>
          <w:rFonts w:cs="Arial"/>
          <w:lang w:eastAsia="en-US"/>
        </w:rPr>
      </w:pPr>
      <w:r w:rsidRPr="008D7B61">
        <w:rPr>
          <w:rFonts w:cs="Arial"/>
          <w:lang w:eastAsia="en-US"/>
        </w:rPr>
        <w:t>H</w:t>
      </w:r>
      <w:r w:rsidR="00F73453" w:rsidRPr="008D7B61">
        <w:rPr>
          <w:rFonts w:cs="Arial"/>
          <w:lang w:eastAsia="en-US"/>
        </w:rPr>
        <w:t>andle messages of any</w:t>
      </w:r>
      <w:r w:rsidRPr="008D7B61">
        <w:rPr>
          <w:rFonts w:cs="Arial"/>
          <w:lang w:eastAsia="en-US"/>
        </w:rPr>
        <w:t xml:space="preserve"> size without significant limit</w:t>
      </w:r>
    </w:p>
    <w:p w:rsidR="00F73453" w:rsidRPr="008D7B61" w:rsidRDefault="008D7B61" w:rsidP="008D7B61">
      <w:pPr>
        <w:pStyle w:val="ListParagraph"/>
        <w:numPr>
          <w:ilvl w:val="0"/>
          <w:numId w:val="18"/>
        </w:numPr>
        <w:rPr>
          <w:rFonts w:cs="Arial"/>
          <w:lang w:eastAsia="en-US"/>
        </w:rPr>
      </w:pPr>
      <w:r w:rsidRPr="008D7B61">
        <w:rPr>
          <w:rFonts w:cs="Arial"/>
          <w:lang w:eastAsia="en-US"/>
        </w:rPr>
        <w:t>P</w:t>
      </w:r>
      <w:r w:rsidR="00F73453" w:rsidRPr="008D7B61">
        <w:rPr>
          <w:rFonts w:cs="Arial"/>
          <w:lang w:eastAsia="en-US"/>
        </w:rPr>
        <w:t>ermit zero-copy data transfer (e.g. rem</w:t>
      </w:r>
      <w:r w:rsidRPr="008D7B61">
        <w:rPr>
          <w:rFonts w:cs="Arial"/>
          <w:lang w:eastAsia="en-US"/>
        </w:rPr>
        <w:t>ote DMA)</w:t>
      </w:r>
    </w:p>
    <w:p w:rsidR="00F73453" w:rsidRPr="008D7B61" w:rsidRDefault="008D7B61" w:rsidP="008D7B61">
      <w:pPr>
        <w:pStyle w:val="ListParagraph"/>
        <w:numPr>
          <w:ilvl w:val="0"/>
          <w:numId w:val="18"/>
        </w:numPr>
        <w:rPr>
          <w:rFonts w:cs="Arial"/>
          <w:lang w:eastAsia="en-US"/>
        </w:rPr>
      </w:pPr>
      <w:r w:rsidRPr="008D7B61">
        <w:rPr>
          <w:rFonts w:cs="Arial"/>
          <w:lang w:eastAsia="en-US"/>
        </w:rPr>
        <w:t>C</w:t>
      </w:r>
      <w:r w:rsidR="00F73453" w:rsidRPr="008D7B61">
        <w:rPr>
          <w:rFonts w:cs="Arial"/>
          <w:lang w:eastAsia="en-US"/>
        </w:rPr>
        <w:t>arry multiple sess</w:t>
      </w:r>
      <w:r w:rsidRPr="008D7B61">
        <w:rPr>
          <w:rFonts w:cs="Arial"/>
          <w:lang w:eastAsia="en-US"/>
        </w:rPr>
        <w:t>ions across a single connection</w:t>
      </w:r>
    </w:p>
    <w:p w:rsidR="00F73453" w:rsidRPr="008D7B61" w:rsidRDefault="008D7B61" w:rsidP="008D7B61">
      <w:pPr>
        <w:pStyle w:val="ListParagraph"/>
        <w:numPr>
          <w:ilvl w:val="0"/>
          <w:numId w:val="18"/>
        </w:numPr>
        <w:rPr>
          <w:rFonts w:cs="Arial"/>
          <w:lang w:eastAsia="en-US"/>
        </w:rPr>
      </w:pPr>
      <w:r w:rsidRPr="008D7B61">
        <w:rPr>
          <w:rFonts w:cs="Arial"/>
          <w:lang w:eastAsia="en-US"/>
        </w:rPr>
        <w:t>A</w:t>
      </w:r>
      <w:r w:rsidR="00F73453" w:rsidRPr="008D7B61">
        <w:rPr>
          <w:rFonts w:cs="Arial"/>
          <w:lang w:eastAsia="en-US"/>
        </w:rPr>
        <w:t>llow sessions to survive network failure, server fai</w:t>
      </w:r>
      <w:r w:rsidRPr="008D7B61">
        <w:rPr>
          <w:rFonts w:cs="Arial"/>
          <w:lang w:eastAsia="en-US"/>
        </w:rPr>
        <w:t>lover, and application recovery</w:t>
      </w:r>
    </w:p>
    <w:p w:rsidR="00F73453" w:rsidRPr="008D7B61" w:rsidRDefault="008D7B61" w:rsidP="008D7B61">
      <w:pPr>
        <w:pStyle w:val="ListParagraph"/>
        <w:numPr>
          <w:ilvl w:val="0"/>
          <w:numId w:val="18"/>
        </w:numPr>
        <w:rPr>
          <w:rFonts w:cs="Arial"/>
          <w:lang w:eastAsia="en-US"/>
        </w:rPr>
      </w:pPr>
      <w:r w:rsidRPr="008D7B61">
        <w:rPr>
          <w:rFonts w:cs="Arial"/>
          <w:lang w:eastAsia="en-US"/>
        </w:rPr>
        <w:t>B</w:t>
      </w:r>
      <w:r w:rsidR="00F73453" w:rsidRPr="008D7B61">
        <w:rPr>
          <w:rFonts w:cs="Arial"/>
          <w:lang w:eastAsia="en-US"/>
        </w:rPr>
        <w:t>e long-lived, with no s</w:t>
      </w:r>
      <w:r w:rsidRPr="008D7B61">
        <w:rPr>
          <w:rFonts w:cs="Arial"/>
          <w:lang w:eastAsia="en-US"/>
        </w:rPr>
        <w:t>ignificant in-built limitations</w:t>
      </w:r>
    </w:p>
    <w:p w:rsidR="00F73453" w:rsidRPr="008D7B61" w:rsidRDefault="008D7B61" w:rsidP="008D7B61">
      <w:pPr>
        <w:pStyle w:val="ListParagraph"/>
        <w:numPr>
          <w:ilvl w:val="0"/>
          <w:numId w:val="18"/>
        </w:numPr>
        <w:rPr>
          <w:rFonts w:cs="Arial"/>
          <w:lang w:eastAsia="en-US"/>
        </w:rPr>
      </w:pPr>
      <w:r w:rsidRPr="008D7B61">
        <w:rPr>
          <w:rFonts w:cs="Arial"/>
          <w:lang w:eastAsia="en-US"/>
        </w:rPr>
        <w:lastRenderedPageBreak/>
        <w:t>Be asynchronous</w:t>
      </w:r>
    </w:p>
    <w:p w:rsidR="00F73453" w:rsidRPr="008D7B61" w:rsidRDefault="008D7B61" w:rsidP="008D7B61">
      <w:pPr>
        <w:pStyle w:val="ListParagraph"/>
        <w:numPr>
          <w:ilvl w:val="0"/>
          <w:numId w:val="18"/>
        </w:numPr>
        <w:rPr>
          <w:rFonts w:cs="Arial"/>
          <w:lang w:eastAsia="en-US"/>
        </w:rPr>
      </w:pPr>
      <w:r w:rsidRPr="008D7B61">
        <w:rPr>
          <w:rFonts w:cs="Arial"/>
          <w:lang w:eastAsia="en-US"/>
        </w:rPr>
        <w:t>B</w:t>
      </w:r>
      <w:r w:rsidR="00F73453" w:rsidRPr="008D7B61">
        <w:rPr>
          <w:rFonts w:cs="Arial"/>
          <w:lang w:eastAsia="en-US"/>
        </w:rPr>
        <w:t xml:space="preserve">e easily extended </w:t>
      </w:r>
      <w:r w:rsidRPr="008D7B61">
        <w:rPr>
          <w:rFonts w:cs="Arial"/>
          <w:lang w:eastAsia="en-US"/>
        </w:rPr>
        <w:t>to handle new and changed needs</w:t>
      </w:r>
    </w:p>
    <w:p w:rsidR="00F73453" w:rsidRPr="008D7B61" w:rsidRDefault="008D7B61" w:rsidP="008D7B61">
      <w:pPr>
        <w:pStyle w:val="ListParagraph"/>
        <w:numPr>
          <w:ilvl w:val="0"/>
          <w:numId w:val="18"/>
        </w:numPr>
        <w:rPr>
          <w:rFonts w:cs="Arial"/>
          <w:lang w:eastAsia="en-US"/>
        </w:rPr>
      </w:pPr>
      <w:r w:rsidRPr="008D7B61">
        <w:rPr>
          <w:rFonts w:cs="Arial"/>
          <w:lang w:eastAsia="en-US"/>
        </w:rPr>
        <w:t>B</w:t>
      </w:r>
      <w:r w:rsidR="00F73453" w:rsidRPr="008D7B61">
        <w:rPr>
          <w:rFonts w:cs="Arial"/>
          <w:lang w:eastAsia="en-US"/>
        </w:rPr>
        <w:t xml:space="preserve">e forward </w:t>
      </w:r>
      <w:r w:rsidRPr="008D7B61">
        <w:rPr>
          <w:rFonts w:cs="Arial"/>
          <w:lang w:eastAsia="en-US"/>
        </w:rPr>
        <w:t>compatible with future versions</w:t>
      </w:r>
    </w:p>
    <w:p w:rsidR="00F73453" w:rsidRPr="008D7B61" w:rsidRDefault="008D7B61" w:rsidP="008D7B61">
      <w:pPr>
        <w:pStyle w:val="ListParagraph"/>
        <w:numPr>
          <w:ilvl w:val="0"/>
          <w:numId w:val="18"/>
        </w:numPr>
        <w:rPr>
          <w:rFonts w:cs="Arial"/>
          <w:lang w:eastAsia="en-US"/>
        </w:rPr>
      </w:pPr>
      <w:r w:rsidRPr="008D7B61">
        <w:rPr>
          <w:rFonts w:cs="Arial"/>
          <w:lang w:eastAsia="en-US"/>
        </w:rPr>
        <w:t>B</w:t>
      </w:r>
      <w:r w:rsidR="00F73453" w:rsidRPr="008D7B61">
        <w:rPr>
          <w:rFonts w:cs="Arial"/>
          <w:lang w:eastAsia="en-US"/>
        </w:rPr>
        <w:t>e repairable,</w:t>
      </w:r>
      <w:r w:rsidRPr="008D7B61">
        <w:rPr>
          <w:rFonts w:cs="Arial"/>
          <w:lang w:eastAsia="en-US"/>
        </w:rPr>
        <w:t xml:space="preserve"> using a strong assertion model</w:t>
      </w:r>
    </w:p>
    <w:p w:rsidR="00F73453" w:rsidRPr="008D7B61" w:rsidRDefault="008D7B61" w:rsidP="008D7B61">
      <w:pPr>
        <w:pStyle w:val="ListParagraph"/>
        <w:numPr>
          <w:ilvl w:val="0"/>
          <w:numId w:val="18"/>
        </w:numPr>
        <w:rPr>
          <w:rFonts w:cs="Arial"/>
          <w:lang w:eastAsia="en-US"/>
        </w:rPr>
      </w:pPr>
      <w:r w:rsidRPr="008D7B61">
        <w:rPr>
          <w:rFonts w:cs="Arial"/>
          <w:lang w:eastAsia="en-US"/>
        </w:rPr>
        <w:t>B</w:t>
      </w:r>
      <w:r w:rsidR="00F73453" w:rsidRPr="008D7B61">
        <w:rPr>
          <w:rFonts w:cs="Arial"/>
          <w:lang w:eastAsia="en-US"/>
        </w:rPr>
        <w:t>e neutral with r</w:t>
      </w:r>
      <w:r w:rsidRPr="008D7B61">
        <w:rPr>
          <w:rFonts w:cs="Arial"/>
          <w:lang w:eastAsia="en-US"/>
        </w:rPr>
        <w:t>espect to programming languages</w:t>
      </w:r>
    </w:p>
    <w:p w:rsidR="00F73453" w:rsidRPr="008D7B61" w:rsidRDefault="008D7B61" w:rsidP="008D7B61">
      <w:pPr>
        <w:pStyle w:val="ListParagraph"/>
        <w:numPr>
          <w:ilvl w:val="0"/>
          <w:numId w:val="18"/>
        </w:numPr>
        <w:rPr>
          <w:rFonts w:cs="Arial"/>
          <w:color w:val="000000"/>
        </w:rPr>
      </w:pPr>
      <w:r w:rsidRPr="008D7B61">
        <w:rPr>
          <w:rFonts w:cs="Arial"/>
          <w:lang w:eastAsia="en-US"/>
        </w:rPr>
        <w:t>F</w:t>
      </w:r>
      <w:r w:rsidR="00F73453" w:rsidRPr="008D7B61">
        <w:rPr>
          <w:rFonts w:cs="Arial"/>
          <w:lang w:eastAsia="en-US"/>
        </w:rPr>
        <w:t>it a code generation process</w:t>
      </w:r>
    </w:p>
    <w:p w:rsidR="00F73453" w:rsidRDefault="00F73453">
      <w:pPr>
        <w:ind w:left="720" w:hanging="720"/>
      </w:pPr>
    </w:p>
    <w:p w:rsidR="005E6A37" w:rsidRDefault="005E6A37">
      <w:pPr>
        <w:ind w:left="720" w:hanging="720"/>
      </w:pPr>
    </w:p>
    <w:p w:rsidR="00906D8E" w:rsidRDefault="00CA37EA" w:rsidP="00CA37EA">
      <w:pPr>
        <w:pStyle w:val="Heading2"/>
      </w:pPr>
      <w:bookmarkStart w:id="7" w:name="_Toc277838875"/>
      <w:r>
        <w:t xml:space="preserve">Messages in </w:t>
      </w:r>
      <w:r w:rsidR="00AE0129">
        <w:rPr>
          <w:color w:val="000000"/>
        </w:rPr>
        <w:t>MRG-M</w:t>
      </w:r>
      <w:bookmarkEnd w:id="7"/>
    </w:p>
    <w:p w:rsidR="00CA37EA" w:rsidRPr="00CA37EA" w:rsidRDefault="00CA37EA" w:rsidP="00CA37EA">
      <w:pPr>
        <w:rPr>
          <w:rFonts w:cs="Arial"/>
        </w:rPr>
      </w:pPr>
    </w:p>
    <w:p w:rsidR="000A4EB2" w:rsidRDefault="000A4EB2" w:rsidP="000A4EB2">
      <w:pPr>
        <w:rPr>
          <w:lang w:eastAsia="en-US"/>
        </w:rPr>
      </w:pPr>
      <w:r>
        <w:rPr>
          <w:lang w:eastAsia="en-US"/>
        </w:rPr>
        <w:t>A message is the atomic unit of routing and queuing. Messages have a header consisting of a defined set of properties, and a body that is an opaque block of binary data.</w:t>
      </w:r>
    </w:p>
    <w:p w:rsidR="000A4EB2" w:rsidRDefault="000A4EB2" w:rsidP="000A4EB2">
      <w:pPr>
        <w:rPr>
          <w:lang w:eastAsia="en-US"/>
        </w:rPr>
      </w:pPr>
    </w:p>
    <w:p w:rsidR="000A4EB2" w:rsidRDefault="000A4EB2" w:rsidP="000A4EB2">
      <w:pPr>
        <w:rPr>
          <w:lang w:eastAsia="en-US"/>
        </w:rPr>
      </w:pPr>
      <w:r>
        <w:rPr>
          <w:lang w:eastAsia="en-US"/>
        </w:rPr>
        <w:t xml:space="preserve">Messages in </w:t>
      </w:r>
      <w:r w:rsidR="00AE0129">
        <w:rPr>
          <w:color w:val="000000"/>
        </w:rPr>
        <w:t xml:space="preserve">MRG-M </w:t>
      </w:r>
      <w:r>
        <w:rPr>
          <w:lang w:eastAsia="en-US"/>
        </w:rPr>
        <w:t>have these characteristics:</w:t>
      </w:r>
    </w:p>
    <w:p w:rsidR="000A4EB2" w:rsidRDefault="000A4EB2" w:rsidP="000A4EB2">
      <w:pPr>
        <w:rPr>
          <w:lang w:eastAsia="en-US"/>
        </w:rPr>
      </w:pPr>
    </w:p>
    <w:p w:rsidR="000A4EB2" w:rsidRDefault="000A4EB2" w:rsidP="000A4EB2">
      <w:pPr>
        <w:pStyle w:val="ListParagraph"/>
        <w:numPr>
          <w:ilvl w:val="0"/>
          <w:numId w:val="24"/>
        </w:numPr>
        <w:rPr>
          <w:lang w:eastAsia="en-US"/>
        </w:rPr>
      </w:pPr>
      <w:r>
        <w:rPr>
          <w:lang w:eastAsia="en-US"/>
        </w:rPr>
        <w:t>They may be persistent - a persistent message is held securely on disk and guaranteed to be delivered even if there is a serious network failure, server crash, overflow etc.</w:t>
      </w:r>
    </w:p>
    <w:p w:rsidR="000A4EB2" w:rsidRDefault="000A4EB2" w:rsidP="000A4EB2">
      <w:pPr>
        <w:pStyle w:val="ListParagraph"/>
        <w:numPr>
          <w:ilvl w:val="0"/>
          <w:numId w:val="24"/>
        </w:numPr>
        <w:rPr>
          <w:lang w:eastAsia="en-US"/>
        </w:rPr>
      </w:pPr>
      <w:r>
        <w:rPr>
          <w:lang w:eastAsia="en-US"/>
        </w:rPr>
        <w:t>They can be prioritized - a high priority message may be sent ahead of lower priority messages waiting in the same message queue</w:t>
      </w:r>
    </w:p>
    <w:p w:rsidR="000A4EB2" w:rsidRDefault="000A4EB2" w:rsidP="000A4EB2">
      <w:pPr>
        <w:pStyle w:val="ListParagraph"/>
        <w:numPr>
          <w:ilvl w:val="0"/>
          <w:numId w:val="24"/>
        </w:numPr>
        <w:rPr>
          <w:lang w:eastAsia="en-US"/>
        </w:rPr>
      </w:pPr>
      <w:r>
        <w:rPr>
          <w:lang w:eastAsia="en-US"/>
        </w:rPr>
        <w:t>The server may modify specific message headers prior to forwarding them to the consumer</w:t>
      </w:r>
    </w:p>
    <w:p w:rsidR="00FA0B1A" w:rsidRPr="00FA0B1A" w:rsidRDefault="00FA0B1A" w:rsidP="00FA0B1A">
      <w:pPr>
        <w:rPr>
          <w:rFonts w:cs="Arial"/>
          <w:lang w:eastAsia="en-US"/>
        </w:rPr>
      </w:pPr>
    </w:p>
    <w:p w:rsidR="00FA0B1A" w:rsidRDefault="00FA0B1A" w:rsidP="00FA0B1A">
      <w:pPr>
        <w:rPr>
          <w:rFonts w:eastAsia="Times New Roman" w:cs="Arial"/>
          <w:lang w:eastAsia="en-US"/>
        </w:rPr>
      </w:pPr>
      <w:r>
        <w:rPr>
          <w:rFonts w:eastAsia="Times New Roman" w:cs="Arial"/>
          <w:lang w:eastAsia="en-US"/>
        </w:rPr>
        <w:t>T</w:t>
      </w:r>
      <w:r w:rsidRPr="00FA0B1A">
        <w:rPr>
          <w:rFonts w:eastAsia="Times New Roman" w:cs="Arial"/>
          <w:lang w:eastAsia="en-US"/>
        </w:rPr>
        <w:t xml:space="preserve">here </w:t>
      </w:r>
      <w:r>
        <w:rPr>
          <w:rFonts w:eastAsia="Times New Roman" w:cs="Arial"/>
          <w:lang w:eastAsia="en-US"/>
        </w:rPr>
        <w:t xml:space="preserve">are generally </w:t>
      </w:r>
      <w:r w:rsidRPr="00FA0B1A">
        <w:rPr>
          <w:rFonts w:eastAsia="Times New Roman" w:cs="Arial"/>
          <w:lang w:eastAsia="en-US"/>
        </w:rPr>
        <w:t>two types of mes</w:t>
      </w:r>
      <w:r>
        <w:rPr>
          <w:rFonts w:eastAsia="Times New Roman" w:cs="Arial"/>
          <w:lang w:eastAsia="en-US"/>
        </w:rPr>
        <w:t xml:space="preserve">sages that you </w:t>
      </w:r>
      <w:r w:rsidRPr="00FA0B1A">
        <w:rPr>
          <w:rFonts w:eastAsia="Times New Roman" w:cs="Arial"/>
          <w:lang w:eastAsia="en-US"/>
        </w:rPr>
        <w:t xml:space="preserve">may wish to send through a messaging system: </w:t>
      </w:r>
    </w:p>
    <w:p w:rsidR="00FA0B1A" w:rsidRDefault="00FA0B1A" w:rsidP="00FA0B1A">
      <w:pPr>
        <w:rPr>
          <w:rFonts w:eastAsia="Times New Roman" w:cs="Arial"/>
          <w:lang w:eastAsia="en-US"/>
        </w:rPr>
      </w:pPr>
    </w:p>
    <w:p w:rsidR="00FA0B1A" w:rsidRDefault="00FA0B1A" w:rsidP="00FA0B1A">
      <w:pPr>
        <w:pStyle w:val="ListParagraph"/>
        <w:numPr>
          <w:ilvl w:val="0"/>
          <w:numId w:val="26"/>
        </w:numPr>
        <w:rPr>
          <w:rFonts w:eastAsia="Times New Roman" w:cs="Arial"/>
          <w:lang w:eastAsia="en-US"/>
        </w:rPr>
      </w:pPr>
      <w:r w:rsidRPr="00FA0B1A">
        <w:rPr>
          <w:rFonts w:eastAsia="Times New Roman" w:cs="Arial"/>
          <w:i/>
          <w:lang w:eastAsia="en-US"/>
        </w:rPr>
        <w:t>Transient</w:t>
      </w:r>
      <w:r w:rsidRPr="00FA0B1A">
        <w:rPr>
          <w:rFonts w:eastAsia="Times New Roman" w:cs="Arial"/>
          <w:lang w:eastAsia="en-US"/>
        </w:rPr>
        <w:t xml:space="preserve"> message</w:t>
      </w:r>
      <w:r>
        <w:rPr>
          <w:rFonts w:eastAsia="Times New Roman" w:cs="Arial"/>
          <w:lang w:eastAsia="en-US"/>
        </w:rPr>
        <w:t>s</w:t>
      </w:r>
      <w:r w:rsidRPr="00FA0B1A">
        <w:rPr>
          <w:rFonts w:eastAsia="Times New Roman" w:cs="Arial"/>
          <w:lang w:eastAsia="en-US"/>
        </w:rPr>
        <w:t xml:space="preserve"> </w:t>
      </w:r>
      <w:r>
        <w:rPr>
          <w:rFonts w:eastAsia="Times New Roman" w:cs="Arial"/>
          <w:lang w:eastAsia="en-US"/>
        </w:rPr>
        <w:t xml:space="preserve">have a </w:t>
      </w:r>
      <w:r w:rsidRPr="00FA0B1A">
        <w:rPr>
          <w:rFonts w:eastAsia="Times New Roman" w:cs="Arial"/>
          <w:lang w:eastAsia="en-US"/>
        </w:rPr>
        <w:t xml:space="preserve">contract </w:t>
      </w:r>
      <w:r>
        <w:rPr>
          <w:rFonts w:eastAsia="Times New Roman" w:cs="Arial"/>
          <w:lang w:eastAsia="en-US"/>
        </w:rPr>
        <w:t xml:space="preserve">that says </w:t>
      </w:r>
      <w:r w:rsidRPr="00FA0B1A">
        <w:rPr>
          <w:rFonts w:eastAsia="Times New Roman" w:cs="Arial"/>
          <w:lang w:eastAsia="en-US"/>
        </w:rPr>
        <w:t>messages may be lost if the messaging system itself loses transient state (e.g. in the case of a power outage).</w:t>
      </w:r>
    </w:p>
    <w:p w:rsidR="00FA0B1A" w:rsidRPr="00FA0B1A" w:rsidRDefault="00FA0B1A" w:rsidP="00FA0B1A">
      <w:pPr>
        <w:pStyle w:val="ListParagraph"/>
        <w:numPr>
          <w:ilvl w:val="0"/>
          <w:numId w:val="26"/>
        </w:numPr>
        <w:rPr>
          <w:rFonts w:eastAsia="Times New Roman" w:cs="Arial"/>
          <w:lang w:eastAsia="en-US"/>
        </w:rPr>
      </w:pPr>
      <w:r w:rsidRPr="00FA0B1A">
        <w:rPr>
          <w:rFonts w:eastAsia="Times New Roman" w:cs="Arial"/>
          <w:i/>
          <w:lang w:eastAsia="en-US"/>
        </w:rPr>
        <w:t>Durable</w:t>
      </w:r>
      <w:r w:rsidRPr="00FA0B1A">
        <w:rPr>
          <w:rFonts w:eastAsia="Times New Roman" w:cs="Arial"/>
          <w:lang w:eastAsia="en-US"/>
        </w:rPr>
        <w:t xml:space="preserve"> message</w:t>
      </w:r>
      <w:r>
        <w:rPr>
          <w:rFonts w:eastAsia="Times New Roman" w:cs="Arial"/>
          <w:lang w:eastAsia="en-US"/>
        </w:rPr>
        <w:t xml:space="preserve">s </w:t>
      </w:r>
      <w:r w:rsidRPr="00FA0B1A">
        <w:rPr>
          <w:rFonts w:eastAsia="Times New Roman" w:cs="Arial"/>
          <w:lang w:eastAsia="en-US"/>
        </w:rPr>
        <w:t>must make the guarantee that the message will be held in the most durable</w:t>
      </w:r>
      <w:r>
        <w:rPr>
          <w:rFonts w:eastAsia="Times New Roman" w:cs="Arial"/>
          <w:lang w:eastAsia="en-US"/>
        </w:rPr>
        <w:t xml:space="preserve"> store available for future triage after adverse runtime conditions are mitigated</w:t>
      </w:r>
    </w:p>
    <w:p w:rsidR="00FA0B1A" w:rsidRDefault="00FA0B1A" w:rsidP="00FA0B1A">
      <w:pPr>
        <w:rPr>
          <w:rFonts w:cs="Arial"/>
          <w:lang w:eastAsia="en-US"/>
        </w:rPr>
      </w:pPr>
    </w:p>
    <w:p w:rsidR="000A22F5" w:rsidRPr="00FA0B1A" w:rsidRDefault="00AE0129" w:rsidP="00FA0B1A">
      <w:pPr>
        <w:rPr>
          <w:rFonts w:cs="Arial"/>
          <w:lang w:eastAsia="en-US"/>
        </w:rPr>
      </w:pPr>
      <w:r>
        <w:rPr>
          <w:color w:val="000000"/>
        </w:rPr>
        <w:t xml:space="preserve">MRG-M </w:t>
      </w:r>
      <w:r w:rsidR="000A22F5">
        <w:rPr>
          <w:rFonts w:cs="Arial"/>
          <w:lang w:eastAsia="en-US"/>
        </w:rPr>
        <w:t>supports both of these message types.</w:t>
      </w:r>
    </w:p>
    <w:p w:rsidR="000A4EB2" w:rsidRDefault="000A4EB2" w:rsidP="000A4EB2">
      <w:pPr>
        <w:rPr>
          <w:rFonts w:eastAsia="Times New Roman" w:cs="Arial"/>
          <w:lang w:eastAsia="en-US"/>
        </w:rPr>
      </w:pPr>
    </w:p>
    <w:p w:rsidR="00CA37EA" w:rsidRPr="00CA37EA" w:rsidRDefault="00AE0129" w:rsidP="00CA37EA">
      <w:pPr>
        <w:rPr>
          <w:rFonts w:eastAsia="Times New Roman" w:cs="Arial"/>
          <w:lang w:eastAsia="en-US"/>
        </w:rPr>
      </w:pPr>
      <w:r>
        <w:rPr>
          <w:color w:val="000000"/>
        </w:rPr>
        <w:t xml:space="preserve">MRG-M </w:t>
      </w:r>
      <w:r w:rsidR="000A22F5">
        <w:rPr>
          <w:rFonts w:eastAsia="Times New Roman" w:cs="Arial"/>
          <w:lang w:eastAsia="en-US"/>
        </w:rPr>
        <w:t xml:space="preserve">also </w:t>
      </w:r>
      <w:r w:rsidR="00CA37EA">
        <w:rPr>
          <w:rFonts w:eastAsia="Times New Roman" w:cs="Arial"/>
          <w:lang w:eastAsia="en-US"/>
        </w:rPr>
        <w:t>support</w:t>
      </w:r>
      <w:r w:rsidR="000A4EB2">
        <w:rPr>
          <w:rFonts w:eastAsia="Times New Roman" w:cs="Arial"/>
          <w:lang w:eastAsia="en-US"/>
        </w:rPr>
        <w:t>s</w:t>
      </w:r>
      <w:r w:rsidR="00CA37EA">
        <w:rPr>
          <w:rFonts w:eastAsia="Times New Roman" w:cs="Arial"/>
          <w:lang w:eastAsia="en-US"/>
        </w:rPr>
        <w:t xml:space="preserve"> a </w:t>
      </w:r>
      <w:r w:rsidR="00CA37EA" w:rsidRPr="00CA37EA">
        <w:rPr>
          <w:rFonts w:eastAsia="Times New Roman" w:cs="Arial"/>
          <w:lang w:eastAsia="en-US"/>
        </w:rPr>
        <w:t xml:space="preserve">variety of messaging </w:t>
      </w:r>
      <w:r w:rsidR="000A22F5">
        <w:rPr>
          <w:rFonts w:eastAsia="Times New Roman" w:cs="Arial"/>
          <w:lang w:eastAsia="en-US"/>
        </w:rPr>
        <w:t xml:space="preserve">transport </w:t>
      </w:r>
      <w:r w:rsidR="00CA37EA" w:rsidRPr="00CA37EA">
        <w:rPr>
          <w:rFonts w:eastAsia="Times New Roman" w:cs="Arial"/>
          <w:lang w:eastAsia="en-US"/>
        </w:rPr>
        <w:t>architectures:</w:t>
      </w:r>
    </w:p>
    <w:p w:rsidR="00CA37EA" w:rsidRPr="00CA37EA" w:rsidRDefault="00CA37EA" w:rsidP="00CA37EA">
      <w:pPr>
        <w:rPr>
          <w:rFonts w:eastAsia="Times New Roman" w:cs="Arial"/>
          <w:lang w:eastAsia="en-US"/>
        </w:rPr>
      </w:pPr>
    </w:p>
    <w:p w:rsidR="00CA37EA" w:rsidRPr="00CA37EA" w:rsidRDefault="00CA37EA" w:rsidP="00CA37EA">
      <w:pPr>
        <w:pStyle w:val="ListParagraph"/>
        <w:numPr>
          <w:ilvl w:val="0"/>
          <w:numId w:val="21"/>
        </w:numPr>
        <w:rPr>
          <w:rFonts w:eastAsia="Times New Roman" w:cs="Arial"/>
          <w:lang w:eastAsia="en-US"/>
        </w:rPr>
      </w:pPr>
      <w:r w:rsidRPr="00CA37EA">
        <w:rPr>
          <w:rFonts w:eastAsia="Times New Roman" w:cs="Arial"/>
          <w:lang w:eastAsia="en-US"/>
        </w:rPr>
        <w:t>Store-and-forward with many writers and one reader</w:t>
      </w:r>
    </w:p>
    <w:p w:rsidR="00CA37EA" w:rsidRPr="00CA37EA" w:rsidRDefault="00CA37EA" w:rsidP="00CA37EA">
      <w:pPr>
        <w:pStyle w:val="ListParagraph"/>
        <w:numPr>
          <w:ilvl w:val="0"/>
          <w:numId w:val="21"/>
        </w:numPr>
        <w:rPr>
          <w:rFonts w:eastAsia="Times New Roman" w:cs="Arial"/>
          <w:lang w:eastAsia="en-US"/>
        </w:rPr>
      </w:pPr>
      <w:r w:rsidRPr="00CA37EA">
        <w:rPr>
          <w:rFonts w:eastAsia="Times New Roman" w:cs="Arial"/>
          <w:lang w:eastAsia="en-US"/>
        </w:rPr>
        <w:t>Transaction distribution with many writers and many readers</w:t>
      </w:r>
    </w:p>
    <w:p w:rsidR="00CA37EA" w:rsidRPr="00CA37EA" w:rsidRDefault="00CA37EA" w:rsidP="00CA37EA">
      <w:pPr>
        <w:pStyle w:val="ListParagraph"/>
        <w:numPr>
          <w:ilvl w:val="0"/>
          <w:numId w:val="21"/>
        </w:numPr>
        <w:rPr>
          <w:rFonts w:eastAsia="Times New Roman" w:cs="Arial"/>
          <w:lang w:eastAsia="en-US"/>
        </w:rPr>
      </w:pPr>
      <w:r w:rsidRPr="00CA37EA">
        <w:rPr>
          <w:rFonts w:eastAsia="Times New Roman" w:cs="Arial"/>
          <w:lang w:eastAsia="en-US"/>
        </w:rPr>
        <w:t>Publish-subscribe with many writers and many readers</w:t>
      </w:r>
    </w:p>
    <w:p w:rsidR="00CA37EA" w:rsidRPr="00CA37EA" w:rsidRDefault="00CA37EA" w:rsidP="00CA37EA">
      <w:pPr>
        <w:pStyle w:val="ListParagraph"/>
        <w:numPr>
          <w:ilvl w:val="0"/>
          <w:numId w:val="21"/>
        </w:numPr>
        <w:rPr>
          <w:rFonts w:eastAsia="Times New Roman" w:cs="Arial"/>
          <w:lang w:eastAsia="en-US"/>
        </w:rPr>
      </w:pPr>
      <w:r w:rsidRPr="00CA37EA">
        <w:rPr>
          <w:rFonts w:eastAsia="Times New Roman" w:cs="Arial"/>
          <w:lang w:eastAsia="en-US"/>
        </w:rPr>
        <w:t>Content-based routing with many writers and many readers</w:t>
      </w:r>
    </w:p>
    <w:p w:rsidR="00CA37EA" w:rsidRPr="00CA37EA" w:rsidRDefault="00CA37EA" w:rsidP="00CA37EA">
      <w:pPr>
        <w:pStyle w:val="ListParagraph"/>
        <w:numPr>
          <w:ilvl w:val="0"/>
          <w:numId w:val="21"/>
        </w:numPr>
        <w:rPr>
          <w:rFonts w:eastAsia="Times New Roman" w:cs="Arial"/>
          <w:lang w:eastAsia="en-US"/>
        </w:rPr>
      </w:pPr>
      <w:r w:rsidRPr="00CA37EA">
        <w:rPr>
          <w:rFonts w:eastAsia="Times New Roman" w:cs="Arial"/>
          <w:lang w:eastAsia="en-US"/>
        </w:rPr>
        <w:t>Queued file transfer with many writers and many readers</w:t>
      </w:r>
    </w:p>
    <w:p w:rsidR="00CA37EA" w:rsidRPr="00CA37EA" w:rsidRDefault="00CA37EA" w:rsidP="00CA37EA">
      <w:pPr>
        <w:pStyle w:val="ListParagraph"/>
        <w:numPr>
          <w:ilvl w:val="0"/>
          <w:numId w:val="21"/>
        </w:numPr>
        <w:rPr>
          <w:rFonts w:cs="Arial"/>
        </w:rPr>
      </w:pPr>
      <w:r w:rsidRPr="00CA37EA">
        <w:rPr>
          <w:rFonts w:eastAsia="Times New Roman" w:cs="Arial"/>
          <w:lang w:eastAsia="en-US"/>
        </w:rPr>
        <w:t>Point-to-point connection between two peers</w:t>
      </w:r>
    </w:p>
    <w:p w:rsidR="00CA37EA" w:rsidRDefault="00CA37EA">
      <w:pPr>
        <w:widowControl/>
        <w:tabs>
          <w:tab w:val="clear" w:pos="8640"/>
        </w:tabs>
        <w:suppressAutoHyphens w:val="0"/>
      </w:pPr>
    </w:p>
    <w:p w:rsidR="00906D8E" w:rsidRDefault="00906D8E">
      <w:pPr>
        <w:widowControl/>
        <w:tabs>
          <w:tab w:val="clear" w:pos="8640"/>
        </w:tabs>
        <w:suppressAutoHyphens w:val="0"/>
      </w:pPr>
      <w:r>
        <w:br w:type="page"/>
      </w:r>
    </w:p>
    <w:p w:rsidR="00CD75FA" w:rsidRDefault="007107F8">
      <w:pPr>
        <w:pStyle w:val="Heading1"/>
      </w:pPr>
      <w:bookmarkStart w:id="8" w:name="_Toc277838876"/>
      <w:r>
        <w:lastRenderedPageBreak/>
        <w:t>Hands-On</w:t>
      </w:r>
      <w:r w:rsidR="00A07B44">
        <w:t>: Single Broker</w:t>
      </w:r>
      <w:bookmarkEnd w:id="8"/>
    </w:p>
    <w:p w:rsidR="00CD75FA" w:rsidRDefault="00CD75FA">
      <w:pPr>
        <w:pStyle w:val="BodyText"/>
        <w:spacing w:after="0"/>
      </w:pPr>
      <w:r>
        <w:t xml:space="preserve">The examples below are designed to demonstrate three basic uses of the messaging server: point-to-point messaging, publisher/subscriber messaging, and </w:t>
      </w:r>
      <w:r w:rsidR="00A07B44">
        <w:t>persistent messaging</w:t>
      </w:r>
      <w:r>
        <w:t xml:space="preserve">. </w:t>
      </w:r>
    </w:p>
    <w:p w:rsidR="007107F8" w:rsidRDefault="007107F8">
      <w:pPr>
        <w:pStyle w:val="BodyText"/>
        <w:spacing w:after="0"/>
      </w:pPr>
    </w:p>
    <w:p w:rsidR="007107F8" w:rsidRDefault="007107F8" w:rsidP="007107F8">
      <w:pPr>
        <w:pStyle w:val="Heading2"/>
      </w:pPr>
      <w:bookmarkStart w:id="9" w:name="_Toc276111802"/>
      <w:bookmarkStart w:id="10" w:name="_Toc277838877"/>
      <w:r>
        <w:t>Starting the Message Server</w:t>
      </w:r>
      <w:bookmarkEnd w:id="9"/>
      <w:bookmarkEnd w:id="10"/>
    </w:p>
    <w:p w:rsidR="007107F8" w:rsidRDefault="007107F8" w:rsidP="007107F8"/>
    <w:p w:rsidR="007107F8" w:rsidRDefault="007107F8" w:rsidP="007107F8">
      <w:r>
        <w:t>All the examples require a messaging service to be running.  This section will show you how to get the message server running.</w:t>
      </w:r>
    </w:p>
    <w:p w:rsidR="007107F8" w:rsidRPr="00174B3D" w:rsidRDefault="007107F8" w:rsidP="007107F8"/>
    <w:p w:rsidR="007107F8" w:rsidRDefault="007107F8" w:rsidP="007107F8">
      <w:pPr>
        <w:pStyle w:val="ListParagraph"/>
        <w:widowControl/>
        <w:numPr>
          <w:ilvl w:val="0"/>
          <w:numId w:val="10"/>
        </w:numPr>
        <w:tabs>
          <w:tab w:val="clear" w:pos="8640"/>
        </w:tabs>
        <w:suppressAutoHyphens w:val="0"/>
        <w:spacing w:line="276" w:lineRule="auto"/>
        <w:contextualSpacing/>
      </w:pPr>
      <w:r>
        <w:t>Open a Putty terminal.</w:t>
      </w:r>
    </w:p>
    <w:p w:rsidR="007107F8" w:rsidRDefault="007107F8" w:rsidP="00271FAB">
      <w:pPr>
        <w:pStyle w:val="ListParagraph"/>
        <w:widowControl/>
        <w:numPr>
          <w:ilvl w:val="0"/>
          <w:numId w:val="10"/>
        </w:numPr>
        <w:tabs>
          <w:tab w:val="clear" w:pos="8640"/>
        </w:tabs>
        <w:suppressAutoHyphens w:val="0"/>
        <w:spacing w:line="276" w:lineRule="auto"/>
        <w:contextualSpacing/>
      </w:pPr>
      <w:r>
        <w:t>Run the command</w:t>
      </w:r>
      <w:r>
        <w:rPr>
          <w:noProof/>
        </w:rPr>
        <w:t xml:space="preserve">: </w:t>
      </w:r>
      <w:r w:rsidRPr="005C0917">
        <w:rPr>
          <w:noProof/>
        </w:rPr>
        <w:t>/</w:t>
      </w:r>
      <w:r w:rsidR="00A07B44">
        <w:rPr>
          <w:noProof/>
        </w:rPr>
        <w:t>etc/init.d/</w:t>
      </w:r>
      <w:r w:rsidRPr="005C0917">
        <w:rPr>
          <w:noProof/>
        </w:rPr>
        <w:t>qpid</w:t>
      </w:r>
      <w:r w:rsidR="00A07B44">
        <w:rPr>
          <w:noProof/>
        </w:rPr>
        <w:t>d start</w:t>
      </w:r>
      <w:r w:rsidRPr="005C0917">
        <w:rPr>
          <w:noProof/>
        </w:rPr>
        <w:t xml:space="preserve"> </w:t>
      </w:r>
      <w:r w:rsidR="00A07B44" w:rsidRPr="00A07B44">
        <w:rPr>
          <w:noProof/>
          <w:lang w:eastAsia="en-US"/>
        </w:rPr>
        <w:drawing>
          <wp:inline distT="0" distB="0" distL="0" distR="0">
            <wp:extent cx="5200000" cy="628571"/>
            <wp:effectExtent l="171450" t="171450" r="382270" b="3625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200000" cy="628571"/>
                    </a:xfrm>
                    <a:prstGeom prst="rect">
                      <a:avLst/>
                    </a:prstGeom>
                    <a:ln>
                      <a:noFill/>
                    </a:ln>
                    <a:effectLst>
                      <a:outerShdw blurRad="292100" dist="139700" dir="2700000" algn="tl" rotWithShape="0">
                        <a:srgbClr val="333333">
                          <a:alpha val="65000"/>
                        </a:srgbClr>
                      </a:outerShdw>
                    </a:effectLst>
                  </pic:spPr>
                </pic:pic>
              </a:graphicData>
            </a:graphic>
          </wp:inline>
        </w:drawing>
      </w:r>
    </w:p>
    <w:p w:rsidR="007107F8" w:rsidRDefault="00A07B44" w:rsidP="007107F8">
      <w:pPr>
        <w:pStyle w:val="ListParagraph"/>
        <w:widowControl/>
        <w:numPr>
          <w:ilvl w:val="0"/>
          <w:numId w:val="10"/>
        </w:numPr>
        <w:tabs>
          <w:tab w:val="clear" w:pos="8640"/>
        </w:tabs>
        <w:suppressAutoHyphens w:val="0"/>
        <w:spacing w:line="276" w:lineRule="auto"/>
        <w:contextualSpacing/>
      </w:pPr>
      <w:r>
        <w:rPr>
          <w:noProof/>
        </w:rPr>
        <w:t>This will start the messaging server. If the server started successfully, one of the last lines in the log file (</w:t>
      </w:r>
      <w:r w:rsidRPr="00130881">
        <w:rPr>
          <w:noProof/>
        </w:rPr>
        <w:t>/var/lib/qpidd/daemon.log</w:t>
      </w:r>
      <w:r>
        <w:rPr>
          <w:noProof/>
        </w:rPr>
        <w:t>) should read ‘Broker running’.</w:t>
      </w:r>
      <w:r w:rsidRPr="00DE1100">
        <w:rPr>
          <w:noProof/>
        </w:rPr>
        <w:t xml:space="preserve"> </w:t>
      </w:r>
      <w:r>
        <w:rPr>
          <w:noProof/>
        </w:rPr>
        <w:t xml:space="preserve">                                                                      </w:t>
      </w:r>
      <w:r w:rsidRPr="00A07B44">
        <w:rPr>
          <w:noProof/>
          <w:lang w:eastAsia="en-US"/>
        </w:rPr>
        <w:drawing>
          <wp:inline distT="0" distB="0" distL="0" distR="0">
            <wp:extent cx="2809524" cy="761905"/>
            <wp:effectExtent l="171450" t="171450" r="372110" b="3625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809524" cy="761905"/>
                    </a:xfrm>
                    <a:prstGeom prst="rect">
                      <a:avLst/>
                    </a:prstGeom>
                    <a:ln>
                      <a:noFill/>
                    </a:ln>
                    <a:effectLst>
                      <a:outerShdw blurRad="292100" dist="139700" dir="2700000" algn="tl" rotWithShape="0">
                        <a:srgbClr val="333333">
                          <a:alpha val="65000"/>
                        </a:srgbClr>
                      </a:outerShdw>
                    </a:effectLst>
                  </pic:spPr>
                </pic:pic>
              </a:graphicData>
            </a:graphic>
          </wp:inline>
        </w:drawing>
      </w:r>
    </w:p>
    <w:p w:rsidR="007107F8" w:rsidRDefault="007107F8" w:rsidP="007107F8">
      <w:pPr>
        <w:pStyle w:val="ListParagraph"/>
        <w:widowControl/>
        <w:numPr>
          <w:ilvl w:val="0"/>
          <w:numId w:val="10"/>
        </w:numPr>
        <w:tabs>
          <w:tab w:val="clear" w:pos="8640"/>
        </w:tabs>
        <w:suppressAutoHyphens w:val="0"/>
        <w:spacing w:line="276" w:lineRule="auto"/>
        <w:contextualSpacing/>
      </w:pPr>
      <w:r>
        <w:rPr>
          <w:noProof/>
        </w:rPr>
        <w:t>You are ready to try one of the example programs. Minimize the Qpid broker window. Make sure not to close it or none of the examples will work.</w:t>
      </w:r>
    </w:p>
    <w:p w:rsidR="007107F8" w:rsidRDefault="007107F8" w:rsidP="007107F8"/>
    <w:p w:rsidR="007107F8" w:rsidRDefault="007107F8" w:rsidP="007107F8">
      <w:pPr>
        <w:pStyle w:val="Heading2"/>
      </w:pPr>
      <w:bookmarkStart w:id="11" w:name="_Toc276111803"/>
      <w:bookmarkStart w:id="12" w:name="_Toc277838878"/>
      <w:r>
        <w:t>Point-to-Point Messages with Java</w:t>
      </w:r>
      <w:bookmarkEnd w:id="11"/>
      <w:bookmarkEnd w:id="12"/>
    </w:p>
    <w:p w:rsidR="007107F8" w:rsidRDefault="007107F8" w:rsidP="007107F8"/>
    <w:p w:rsidR="007107F8" w:rsidRDefault="007107F8" w:rsidP="007107F8">
      <w:r>
        <w:t xml:space="preserve">This example illustrates point-to-point functionality, or the queue destination type. In these steps you will first run a command that populates a queue on the server with 5 messages. Then you will run a command that reads all available messages on the queue and prints them to the screen. </w:t>
      </w:r>
    </w:p>
    <w:p w:rsidR="007107F8" w:rsidRPr="004571FD" w:rsidRDefault="007107F8" w:rsidP="007107F8"/>
    <w:p w:rsidR="007107F8" w:rsidRDefault="007107F8" w:rsidP="007107F8">
      <w:pPr>
        <w:pStyle w:val="ListParagraph"/>
        <w:widowControl/>
        <w:numPr>
          <w:ilvl w:val="0"/>
          <w:numId w:val="11"/>
        </w:numPr>
        <w:tabs>
          <w:tab w:val="clear" w:pos="8640"/>
        </w:tabs>
        <w:suppressAutoHyphens w:val="0"/>
        <w:spacing w:line="276" w:lineRule="auto"/>
        <w:contextualSpacing/>
      </w:pPr>
      <w:r>
        <w:t xml:space="preserve">Open a Putty session to the server, as described in ‘Connect to </w:t>
      </w:r>
      <w:proofErr w:type="gramStart"/>
      <w:r>
        <w:t>a Host</w:t>
      </w:r>
      <w:proofErr w:type="gramEnd"/>
      <w:r>
        <w:t xml:space="preserve"> using Putty’.</w:t>
      </w:r>
    </w:p>
    <w:p w:rsidR="00A07B44" w:rsidRDefault="00A07B44" w:rsidP="00A07B44">
      <w:pPr>
        <w:pStyle w:val="ListParagraph"/>
        <w:widowControl/>
        <w:numPr>
          <w:ilvl w:val="0"/>
          <w:numId w:val="11"/>
        </w:numPr>
        <w:tabs>
          <w:tab w:val="clear" w:pos="8640"/>
        </w:tabs>
        <w:suppressAutoHyphens w:val="0"/>
        <w:spacing w:line="276" w:lineRule="auto"/>
        <w:contextualSpacing/>
      </w:pPr>
      <w:r>
        <w:t>First we need a queue to use to send messages. We will create a queue for the default direct exchange ‘</w:t>
      </w:r>
      <w:proofErr w:type="spellStart"/>
      <w:r>
        <w:t>amq.direct</w:t>
      </w:r>
      <w:proofErr w:type="spellEnd"/>
      <w:r>
        <w:t>’. Run the following commands:</w:t>
      </w:r>
    </w:p>
    <w:p w:rsidR="00A07B44" w:rsidRPr="00A07B44" w:rsidRDefault="00A07B44" w:rsidP="00A07B44">
      <w:pPr>
        <w:pStyle w:val="ListParagraph"/>
        <w:widowControl/>
        <w:numPr>
          <w:ilvl w:val="1"/>
          <w:numId w:val="11"/>
        </w:numPr>
        <w:tabs>
          <w:tab w:val="clear" w:pos="8640"/>
        </w:tabs>
        <w:suppressAutoHyphens w:val="0"/>
        <w:spacing w:line="276" w:lineRule="auto"/>
        <w:contextualSpacing/>
        <w:rPr>
          <w:rFonts w:ascii="OCR A Extended" w:hAnsi="OCR A Extended" w:cs="Courier New"/>
        </w:rPr>
      </w:pPr>
      <w:proofErr w:type="spellStart"/>
      <w:r w:rsidRPr="00A07B44">
        <w:rPr>
          <w:rFonts w:ascii="OCR A Extended" w:hAnsi="OCR A Extended" w:cs="Courier New"/>
        </w:rPr>
        <w:t>qpid-config</w:t>
      </w:r>
      <w:proofErr w:type="spellEnd"/>
      <w:r w:rsidRPr="00A07B44">
        <w:rPr>
          <w:rFonts w:ascii="OCR A Extended" w:hAnsi="OCR A Extended" w:cs="Courier New"/>
        </w:rPr>
        <w:t xml:space="preserve"> add queue direct</w:t>
      </w:r>
    </w:p>
    <w:p w:rsidR="00A07B44" w:rsidRPr="00A07B44" w:rsidRDefault="00A07B44" w:rsidP="00A07B44">
      <w:pPr>
        <w:pStyle w:val="ListParagraph"/>
        <w:widowControl/>
        <w:numPr>
          <w:ilvl w:val="1"/>
          <w:numId w:val="11"/>
        </w:numPr>
        <w:tabs>
          <w:tab w:val="clear" w:pos="8640"/>
        </w:tabs>
        <w:suppressAutoHyphens w:val="0"/>
        <w:spacing w:line="276" w:lineRule="auto"/>
        <w:contextualSpacing/>
        <w:rPr>
          <w:rFonts w:ascii="OCR A Extended" w:hAnsi="OCR A Extended" w:cs="Courier New"/>
        </w:rPr>
      </w:pPr>
      <w:proofErr w:type="spellStart"/>
      <w:r w:rsidRPr="00A07B44">
        <w:rPr>
          <w:rFonts w:ascii="OCR A Extended" w:hAnsi="OCR A Extended" w:cs="Courier New"/>
        </w:rPr>
        <w:lastRenderedPageBreak/>
        <w:t>qpid-config</w:t>
      </w:r>
      <w:proofErr w:type="spellEnd"/>
      <w:r w:rsidRPr="00A07B44">
        <w:rPr>
          <w:rFonts w:ascii="OCR A Extended" w:hAnsi="OCR A Extended" w:cs="Courier New"/>
        </w:rPr>
        <w:t xml:space="preserve"> bind </w:t>
      </w:r>
      <w:proofErr w:type="spellStart"/>
      <w:r w:rsidRPr="00A07B44">
        <w:rPr>
          <w:rFonts w:ascii="OCR A Extended" w:hAnsi="OCR A Extended" w:cs="Courier New"/>
        </w:rPr>
        <w:t>amq.direct</w:t>
      </w:r>
      <w:proofErr w:type="spellEnd"/>
      <w:r w:rsidRPr="00A07B44">
        <w:rPr>
          <w:rFonts w:ascii="OCR A Extended" w:hAnsi="OCR A Extended" w:cs="Courier New"/>
        </w:rPr>
        <w:t xml:space="preserve"> direct </w:t>
      </w:r>
      <w:proofErr w:type="spellStart"/>
      <w:r w:rsidRPr="00A07B44">
        <w:rPr>
          <w:rFonts w:ascii="OCR A Extended" w:hAnsi="OCR A Extended" w:cs="Courier New"/>
        </w:rPr>
        <w:t>direct</w:t>
      </w:r>
      <w:proofErr w:type="spellEnd"/>
    </w:p>
    <w:p w:rsidR="00A07B44" w:rsidRDefault="00A07B44" w:rsidP="00A07B44">
      <w:pPr>
        <w:pStyle w:val="ListParagraph"/>
        <w:widowControl/>
        <w:numPr>
          <w:ilvl w:val="0"/>
          <w:numId w:val="11"/>
        </w:numPr>
        <w:tabs>
          <w:tab w:val="clear" w:pos="8640"/>
        </w:tabs>
        <w:suppressAutoHyphens w:val="0"/>
        <w:spacing w:line="276" w:lineRule="auto"/>
        <w:contextualSpacing/>
      </w:pPr>
      <w:r>
        <w:t xml:space="preserve">Run the following command to verify that the queue has been successfully created: </w:t>
      </w:r>
      <w:proofErr w:type="spellStart"/>
      <w:r w:rsidRPr="001E1625">
        <w:t>qpid-config</w:t>
      </w:r>
      <w:proofErr w:type="spellEnd"/>
      <w:r w:rsidRPr="001E1625">
        <w:t xml:space="preserve"> -b exchanges</w:t>
      </w:r>
      <w:r w:rsidRPr="001E1625">
        <w:rPr>
          <w:noProof/>
        </w:rPr>
        <w:t xml:space="preserve"> </w:t>
      </w:r>
    </w:p>
    <w:p w:rsidR="007107F8" w:rsidRDefault="00A07B44" w:rsidP="00A07B44">
      <w:pPr>
        <w:pStyle w:val="ListParagraph"/>
        <w:widowControl/>
        <w:numPr>
          <w:ilvl w:val="0"/>
          <w:numId w:val="11"/>
        </w:numPr>
        <w:tabs>
          <w:tab w:val="clear" w:pos="8640"/>
        </w:tabs>
        <w:suppressAutoHyphens w:val="0"/>
        <w:spacing w:line="276" w:lineRule="auto"/>
        <w:contextualSpacing/>
      </w:pPr>
      <w:r>
        <w:t>You should see a binding from the ‘</w:t>
      </w:r>
      <w:proofErr w:type="spellStart"/>
      <w:r>
        <w:t>amq.direct</w:t>
      </w:r>
      <w:proofErr w:type="spellEnd"/>
      <w:r>
        <w:t>’ exchange to the ‘direct’ queue.</w:t>
      </w:r>
      <w:r w:rsidRPr="00A07B44">
        <w:rPr>
          <w:noProof/>
        </w:rPr>
        <w:t xml:space="preserve"> </w:t>
      </w:r>
      <w:r w:rsidRPr="00A07B44">
        <w:rPr>
          <w:noProof/>
          <w:lang w:eastAsia="en-US"/>
        </w:rPr>
        <w:drawing>
          <wp:inline distT="0" distB="0" distL="0" distR="0">
            <wp:extent cx="3371429" cy="1657143"/>
            <wp:effectExtent l="171450" t="171450" r="381635" b="3625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371429" cy="1657143"/>
                    </a:xfrm>
                    <a:prstGeom prst="rect">
                      <a:avLst/>
                    </a:prstGeom>
                    <a:ln>
                      <a:noFill/>
                    </a:ln>
                    <a:effectLst>
                      <a:outerShdw blurRad="292100" dist="139700" dir="2700000" algn="tl" rotWithShape="0">
                        <a:srgbClr val="333333">
                          <a:alpha val="65000"/>
                        </a:srgbClr>
                      </a:outerShdw>
                    </a:effectLst>
                  </pic:spPr>
                </pic:pic>
              </a:graphicData>
            </a:graphic>
          </wp:inline>
        </w:drawing>
      </w:r>
    </w:p>
    <w:p w:rsidR="00A07B44" w:rsidRDefault="00A07B44" w:rsidP="007107F8">
      <w:pPr>
        <w:pStyle w:val="ListParagraph"/>
        <w:widowControl/>
        <w:numPr>
          <w:ilvl w:val="0"/>
          <w:numId w:val="11"/>
        </w:numPr>
        <w:tabs>
          <w:tab w:val="clear" w:pos="8640"/>
        </w:tabs>
        <w:suppressAutoHyphens w:val="0"/>
        <w:spacing w:line="276" w:lineRule="auto"/>
        <w:contextualSpacing/>
      </w:pPr>
      <w:r>
        <w:t xml:space="preserve">Run the command: </w:t>
      </w:r>
      <w:proofErr w:type="spellStart"/>
      <w:r w:rsidRPr="00A07B44">
        <w:rPr>
          <w:rFonts w:ascii="OCR A Extended" w:hAnsi="OCR A Extended"/>
        </w:rPr>
        <w:t>cd</w:t>
      </w:r>
      <w:proofErr w:type="spellEnd"/>
      <w:r w:rsidRPr="00A07B44">
        <w:rPr>
          <w:rFonts w:ascii="OCR A Extended" w:hAnsi="OCR A Extended"/>
        </w:rPr>
        <w:t xml:space="preserve"> examples</w:t>
      </w:r>
    </w:p>
    <w:p w:rsidR="00A07B44" w:rsidRDefault="00A07B44" w:rsidP="00A07B44">
      <w:pPr>
        <w:widowControl/>
        <w:tabs>
          <w:tab w:val="clear" w:pos="8640"/>
        </w:tabs>
        <w:suppressAutoHyphens w:val="0"/>
        <w:spacing w:line="276" w:lineRule="auto"/>
        <w:ind w:left="360"/>
        <w:contextualSpacing/>
      </w:pPr>
      <w:r w:rsidRPr="00A07B44">
        <w:drawing>
          <wp:inline distT="0" distB="0" distL="0" distR="0">
            <wp:extent cx="4428572" cy="428571"/>
            <wp:effectExtent l="171450" t="171450" r="372110" b="3530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428572" cy="428571"/>
                    </a:xfrm>
                    <a:prstGeom prst="rect">
                      <a:avLst/>
                    </a:prstGeom>
                    <a:ln>
                      <a:noFill/>
                    </a:ln>
                    <a:effectLst>
                      <a:outerShdw blurRad="292100" dist="139700" dir="2700000" algn="tl" rotWithShape="0">
                        <a:srgbClr val="333333">
                          <a:alpha val="65000"/>
                        </a:srgbClr>
                      </a:outerShdw>
                    </a:effectLst>
                  </pic:spPr>
                </pic:pic>
              </a:graphicData>
            </a:graphic>
          </wp:inline>
        </w:drawing>
      </w:r>
    </w:p>
    <w:p w:rsidR="007107F8" w:rsidRPr="00A07B44" w:rsidRDefault="007107F8" w:rsidP="007107F8">
      <w:pPr>
        <w:pStyle w:val="ListParagraph"/>
        <w:widowControl/>
        <w:numPr>
          <w:ilvl w:val="0"/>
          <w:numId w:val="11"/>
        </w:numPr>
        <w:tabs>
          <w:tab w:val="clear" w:pos="8640"/>
        </w:tabs>
        <w:suppressAutoHyphens w:val="0"/>
        <w:spacing w:line="276" w:lineRule="auto"/>
        <w:contextualSpacing/>
        <w:rPr>
          <w:rFonts w:ascii="OCR A Extended" w:hAnsi="OCR A Extended"/>
        </w:rPr>
      </w:pPr>
      <w:r>
        <w:rPr>
          <w:noProof/>
        </w:rPr>
        <w:t xml:space="preserve">Run the command: </w:t>
      </w:r>
      <w:r w:rsidRPr="00A07B44">
        <w:rPr>
          <w:rFonts w:ascii="OCR A Extended" w:hAnsi="OCR A Extended" w:cs="Courier New"/>
          <w:noProof/>
        </w:rPr>
        <w:t>./run.sh P2PSender.java</w:t>
      </w:r>
    </w:p>
    <w:p w:rsidR="007107F8" w:rsidRDefault="007107F8" w:rsidP="007107F8">
      <w:pPr>
        <w:pStyle w:val="ListParagraph"/>
      </w:pPr>
      <w:r>
        <w:rPr>
          <w:noProof/>
          <w:lang w:eastAsia="en-US"/>
        </w:rPr>
        <w:drawing>
          <wp:inline distT="0" distB="0" distL="0" distR="0">
            <wp:extent cx="4971429" cy="1428572"/>
            <wp:effectExtent l="171450" t="171450" r="381635" b="36258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971429" cy="1428572"/>
                    </a:xfrm>
                    <a:prstGeom prst="rect">
                      <a:avLst/>
                    </a:prstGeom>
                    <a:ln>
                      <a:noFill/>
                    </a:ln>
                    <a:effectLst>
                      <a:outerShdw blurRad="292100" dist="139700" dir="2700000" algn="tl" rotWithShape="0">
                        <a:srgbClr val="333333">
                          <a:alpha val="65000"/>
                        </a:srgbClr>
                      </a:outerShdw>
                    </a:effectLst>
                  </pic:spPr>
                </pic:pic>
              </a:graphicData>
            </a:graphic>
          </wp:inline>
        </w:drawing>
      </w:r>
      <w:r w:rsidRPr="00DF0DDC">
        <w:rPr>
          <w:noProof/>
        </w:rPr>
        <w:t xml:space="preserve"> </w:t>
      </w:r>
    </w:p>
    <w:p w:rsidR="007107F8" w:rsidRDefault="007107F8" w:rsidP="007107F8">
      <w:pPr>
        <w:pStyle w:val="ListParagraph"/>
        <w:widowControl/>
        <w:numPr>
          <w:ilvl w:val="0"/>
          <w:numId w:val="11"/>
        </w:numPr>
        <w:tabs>
          <w:tab w:val="clear" w:pos="8640"/>
        </w:tabs>
        <w:suppressAutoHyphens w:val="0"/>
        <w:spacing w:line="276" w:lineRule="auto"/>
        <w:contextualSpacing/>
      </w:pPr>
      <w:r>
        <w:t xml:space="preserve">The </w:t>
      </w:r>
      <w:r w:rsidRPr="00842CB7">
        <w:rPr>
          <w:rFonts w:ascii="OCR A Extended" w:hAnsi="OCR A Extended" w:cs="Courier New"/>
        </w:rPr>
        <w:t>P2PSender.java</w:t>
      </w:r>
      <w:r>
        <w:t xml:space="preserve"> </w:t>
      </w:r>
      <w:r w:rsidR="00271FAB">
        <w:t>code</w:t>
      </w:r>
      <w:r>
        <w:t xml:space="preserve"> added 5 messages through the </w:t>
      </w:r>
      <w:proofErr w:type="spellStart"/>
      <w:r w:rsidRPr="00842CB7">
        <w:rPr>
          <w:rFonts w:ascii="OCR A Extended" w:hAnsi="OCR A Extended" w:cs="Courier New"/>
        </w:rPr>
        <w:t>amq.direct</w:t>
      </w:r>
      <w:proofErr w:type="spellEnd"/>
      <w:r>
        <w:t xml:space="preserve"> exchange.</w:t>
      </w:r>
      <w:r w:rsidR="00AA4285">
        <w:t xml:space="preserve"> If you’re familiar with the JMS API, the following code examples will be second nature.</w:t>
      </w:r>
    </w:p>
    <w:p w:rsidR="00271FAB" w:rsidRDefault="00271FAB" w:rsidP="00271FAB">
      <w:pPr>
        <w:pStyle w:val="ListParagraph"/>
        <w:widowControl/>
        <w:tabs>
          <w:tab w:val="clear" w:pos="8640"/>
        </w:tabs>
        <w:suppressAutoHyphens w:val="0"/>
        <w:spacing w:line="276" w:lineRule="auto"/>
        <w:contextualSpacing/>
      </w:pPr>
    </w:p>
    <w:p w:rsidR="00A013BD" w:rsidRDefault="00BC6C87" w:rsidP="007107F8">
      <w:pPr>
        <w:pStyle w:val="ListParagraph"/>
        <w:widowControl/>
        <w:numPr>
          <w:ilvl w:val="1"/>
          <w:numId w:val="11"/>
        </w:numPr>
        <w:tabs>
          <w:tab w:val="clear" w:pos="8640"/>
        </w:tabs>
        <w:suppressAutoHyphens w:val="0"/>
        <w:spacing w:line="276" w:lineRule="auto"/>
        <w:contextualSpacing/>
      </w:pPr>
      <w:r>
        <w:t xml:space="preserve">First, </w:t>
      </w:r>
      <w:r w:rsidR="00271FAB">
        <w:t xml:space="preserve">Java </w:t>
      </w:r>
      <w:r w:rsidR="007107F8">
        <w:t>uses</w:t>
      </w:r>
      <w:r w:rsidR="00842CB7">
        <w:t xml:space="preserve"> the</w:t>
      </w:r>
      <w:r w:rsidR="007107F8">
        <w:t xml:space="preserve"> JNDI API to </w:t>
      </w:r>
      <w:r w:rsidR="00AA4285">
        <w:t xml:space="preserve">locate and </w:t>
      </w:r>
      <w:r w:rsidR="007107F8">
        <w:t xml:space="preserve">configure the messaging interface at runtime. This </w:t>
      </w:r>
      <w:r>
        <w:t xml:space="preserve">can be seen on lines 26-36. </w:t>
      </w:r>
      <w:r w:rsidR="007107F8">
        <w:t xml:space="preserve">JNDI is used to get a connection factory, </w:t>
      </w:r>
      <w:r>
        <w:t>then</w:t>
      </w:r>
      <w:r w:rsidR="007107F8">
        <w:t xml:space="preserve"> to generate the actual connection handle to the messaging server, and it gets a handle to the specific queue on the messaging server to which mess</w:t>
      </w:r>
      <w:r w:rsidR="00A013BD">
        <w:t>ages will be sent.</w:t>
      </w:r>
    </w:p>
    <w:p w:rsidR="00A013BD" w:rsidRDefault="00A013BD" w:rsidP="00A013BD">
      <w:pPr>
        <w:widowControl/>
        <w:tabs>
          <w:tab w:val="clear" w:pos="8640"/>
        </w:tabs>
        <w:suppressAutoHyphens w:val="0"/>
        <w:spacing w:line="276" w:lineRule="auto"/>
        <w:ind w:left="1080"/>
        <w:contextualSpacing/>
      </w:pPr>
    </w:p>
    <w:p w:rsidR="007107F8" w:rsidRDefault="00842CB7" w:rsidP="00A013BD">
      <w:pPr>
        <w:widowControl/>
        <w:tabs>
          <w:tab w:val="clear" w:pos="8640"/>
        </w:tabs>
        <w:suppressAutoHyphens w:val="0"/>
        <w:spacing w:line="276" w:lineRule="auto"/>
        <w:ind w:left="1080"/>
        <w:contextualSpacing/>
      </w:pPr>
      <w:r>
        <w:rPr>
          <w:noProof/>
          <w:lang w:eastAsia="en-US"/>
        </w:rPr>
      </w:r>
      <w:r>
        <w:pict>
          <v:shapetype id="_x0000_t202" coordsize="21600,21600" o:spt="202" path="m,l,21600r21600,l21600,xe">
            <v:stroke joinstyle="miter"/>
            <v:path gradientshapeok="t" o:connecttype="rect"/>
          </v:shapetype>
          <v:shape id="_x0000_s2065" type="#_x0000_t202" style="width:381pt;height:157.5pt;mso-position-horizontal-relative:char;mso-position-vertical-relative:line">
            <v:fill r:id="rId26" o:title="greenbar_lite" recolor="t" rotate="t" type="frame"/>
            <v:textbox style="mso-next-textbox:#_x0000_s2065">
              <w:txbxContent>
                <w:p w:rsidR="00AB7D3D" w:rsidRDefault="00AB7D3D" w:rsidP="00842CB7">
                  <w:pPr>
                    <w:rPr>
                      <w:rFonts w:ascii="Courier New" w:hAnsi="Courier New" w:cs="Courier New"/>
                      <w:sz w:val="20"/>
                      <w:szCs w:val="20"/>
                    </w:rPr>
                  </w:pPr>
                  <w:r w:rsidRPr="004B6109">
                    <w:rPr>
                      <w:rFonts w:ascii="Courier New" w:hAnsi="Courier New" w:cs="Courier New"/>
                      <w:sz w:val="20"/>
                      <w:szCs w:val="20"/>
                    </w:rPr>
                    <w:t>/* START JNDI configuration */</w:t>
                  </w:r>
                </w:p>
                <w:p w:rsidR="00AB7D3D" w:rsidRDefault="00AB7D3D" w:rsidP="00842CB7">
                  <w:pPr>
                    <w:rPr>
                      <w:rFonts w:ascii="Courier New" w:hAnsi="Courier New" w:cs="Courier New"/>
                      <w:sz w:val="20"/>
                      <w:szCs w:val="20"/>
                    </w:rPr>
                  </w:pPr>
                </w:p>
                <w:p w:rsidR="00AB7D3D" w:rsidRPr="007D71A8" w:rsidRDefault="00AB7D3D" w:rsidP="00842CB7">
                  <w:pPr>
                    <w:rPr>
                      <w:rFonts w:ascii="Courier New" w:hAnsi="Courier New" w:cs="Courier New"/>
                      <w:sz w:val="20"/>
                      <w:szCs w:val="20"/>
                    </w:rPr>
                  </w:pPr>
                  <w:r w:rsidRPr="007D71A8">
                    <w:rPr>
                      <w:rFonts w:ascii="Courier New" w:hAnsi="Courier New" w:cs="Courier New"/>
                      <w:sz w:val="20"/>
                      <w:szCs w:val="20"/>
                    </w:rPr>
                    <w:t xml:space="preserve">Properties props = new </w:t>
                  </w:r>
                  <w:proofErr w:type="gramStart"/>
                  <w:r w:rsidRPr="007D71A8">
                    <w:rPr>
                      <w:rFonts w:ascii="Courier New" w:hAnsi="Courier New" w:cs="Courier New"/>
                      <w:sz w:val="20"/>
                      <w:szCs w:val="20"/>
                    </w:rPr>
                    <w:t>Properties(</w:t>
                  </w:r>
                  <w:proofErr w:type="gramEnd"/>
                  <w:r w:rsidRPr="007D71A8">
                    <w:rPr>
                      <w:rFonts w:ascii="Courier New" w:hAnsi="Courier New" w:cs="Courier New"/>
                      <w:sz w:val="20"/>
                      <w:szCs w:val="20"/>
                    </w:rPr>
                    <w:t>);</w:t>
                  </w:r>
                </w:p>
                <w:p w:rsidR="00AB7D3D" w:rsidRPr="007D71A8" w:rsidRDefault="00AB7D3D" w:rsidP="00842CB7">
                  <w:pPr>
                    <w:widowControl/>
                    <w:tabs>
                      <w:tab w:val="clear" w:pos="8640"/>
                    </w:tabs>
                    <w:suppressAutoHyphens w:val="0"/>
                    <w:autoSpaceDE w:val="0"/>
                    <w:autoSpaceDN w:val="0"/>
                    <w:adjustRightInd w:val="0"/>
                    <w:rPr>
                      <w:rFonts w:ascii="Courier New" w:eastAsia="Times New Roman" w:hAnsi="Courier New" w:cs="Courier New"/>
                      <w:bCs/>
                      <w:sz w:val="20"/>
                      <w:szCs w:val="20"/>
                      <w:lang w:eastAsia="en-US"/>
                    </w:rPr>
                  </w:pPr>
                  <w:proofErr w:type="spellStart"/>
                  <w:proofErr w:type="gramStart"/>
                  <w:r w:rsidRPr="007D71A8">
                    <w:rPr>
                      <w:rFonts w:ascii="Courier New" w:eastAsia="Times New Roman" w:hAnsi="Courier New" w:cs="Courier New"/>
                      <w:bCs/>
                      <w:sz w:val="20"/>
                      <w:szCs w:val="20"/>
                      <w:lang w:eastAsia="en-US"/>
                    </w:rPr>
                    <w:t>props.setProperty</w:t>
                  </w:r>
                  <w:proofErr w:type="spellEnd"/>
                  <w:r w:rsidRPr="007D71A8">
                    <w:rPr>
                      <w:rFonts w:ascii="Courier New" w:eastAsia="Times New Roman" w:hAnsi="Courier New" w:cs="Courier New"/>
                      <w:bCs/>
                      <w:sz w:val="20"/>
                      <w:szCs w:val="20"/>
                      <w:lang w:eastAsia="en-US"/>
                    </w:rPr>
                    <w:t>(</w:t>
                  </w:r>
                  <w:proofErr w:type="gramEnd"/>
                  <w:r w:rsidRPr="007D71A8">
                    <w:rPr>
                      <w:rFonts w:ascii="Courier New" w:eastAsia="Times New Roman" w:hAnsi="Courier New" w:cs="Courier New"/>
                      <w:bCs/>
                      <w:sz w:val="20"/>
                      <w:szCs w:val="20"/>
                      <w:lang w:eastAsia="en-US"/>
                    </w:rPr>
                    <w:t>"</w:t>
                  </w:r>
                  <w:proofErr w:type="spellStart"/>
                  <w:r w:rsidRPr="007D71A8">
                    <w:rPr>
                      <w:rFonts w:ascii="Courier New" w:eastAsia="Times New Roman" w:hAnsi="Courier New" w:cs="Courier New"/>
                      <w:bCs/>
                      <w:sz w:val="20"/>
                      <w:szCs w:val="20"/>
                      <w:lang w:eastAsia="en-US"/>
                    </w:rPr>
                    <w:t>java.naming.factory.initial</w:t>
                  </w:r>
                  <w:proofErr w:type="spellEnd"/>
                  <w:r w:rsidRPr="007D71A8">
                    <w:rPr>
                      <w:rFonts w:ascii="Courier New" w:eastAsia="Times New Roman" w:hAnsi="Courier New" w:cs="Courier New"/>
                      <w:bCs/>
                      <w:sz w:val="20"/>
                      <w:szCs w:val="20"/>
                      <w:lang w:eastAsia="en-US"/>
                    </w:rPr>
                    <w:t>", "</w:t>
                  </w:r>
                  <w:proofErr w:type="spellStart"/>
                  <w:r w:rsidRPr="007D71A8">
                    <w:rPr>
                      <w:rFonts w:ascii="Courier New" w:eastAsia="Times New Roman" w:hAnsi="Courier New" w:cs="Courier New"/>
                      <w:bCs/>
                      <w:sz w:val="20"/>
                      <w:szCs w:val="20"/>
                      <w:lang w:eastAsia="en-US"/>
                    </w:rPr>
                    <w:t>org.apache</w:t>
                  </w:r>
                  <w:proofErr w:type="spellEnd"/>
                </w:p>
                <w:p w:rsidR="00AB7D3D" w:rsidRPr="007D71A8" w:rsidRDefault="00AB7D3D" w:rsidP="00842CB7">
                  <w:pPr>
                    <w:widowControl/>
                    <w:tabs>
                      <w:tab w:val="clear" w:pos="8640"/>
                    </w:tabs>
                    <w:suppressAutoHyphens w:val="0"/>
                    <w:autoSpaceDE w:val="0"/>
                    <w:autoSpaceDN w:val="0"/>
                    <w:adjustRightInd w:val="0"/>
                    <w:rPr>
                      <w:rFonts w:ascii="Courier New" w:eastAsia="Times New Roman" w:hAnsi="Courier New" w:cs="Courier New"/>
                      <w:bCs/>
                      <w:sz w:val="20"/>
                      <w:szCs w:val="20"/>
                      <w:lang w:eastAsia="en-US"/>
                    </w:rPr>
                  </w:pPr>
                  <w:proofErr w:type="spellStart"/>
                  <w:proofErr w:type="gramStart"/>
                  <w:r w:rsidRPr="007D71A8">
                    <w:rPr>
                      <w:rFonts w:ascii="Courier New" w:eastAsia="Times New Roman" w:hAnsi="Courier New" w:cs="Courier New"/>
                      <w:bCs/>
                      <w:sz w:val="20"/>
                      <w:szCs w:val="20"/>
                      <w:lang w:eastAsia="en-US"/>
                    </w:rPr>
                    <w:t>props.setProperty</w:t>
                  </w:r>
                  <w:proofErr w:type="spellEnd"/>
                  <w:r w:rsidRPr="007D71A8">
                    <w:rPr>
                      <w:rFonts w:ascii="Courier New" w:eastAsia="Times New Roman" w:hAnsi="Courier New" w:cs="Courier New"/>
                      <w:bCs/>
                      <w:sz w:val="20"/>
                      <w:szCs w:val="20"/>
                      <w:lang w:eastAsia="en-US"/>
                    </w:rPr>
                    <w:t>(</w:t>
                  </w:r>
                  <w:proofErr w:type="gramEnd"/>
                  <w:r w:rsidRPr="007D71A8">
                    <w:rPr>
                      <w:rFonts w:ascii="Courier New" w:eastAsia="Times New Roman" w:hAnsi="Courier New" w:cs="Courier New"/>
                      <w:bCs/>
                      <w:sz w:val="20"/>
                      <w:szCs w:val="20"/>
                      <w:lang w:eastAsia="en-US"/>
                    </w:rPr>
                    <w:t>"</w:t>
                  </w:r>
                  <w:proofErr w:type="spellStart"/>
                  <w:r w:rsidRPr="007D71A8">
                    <w:rPr>
                      <w:rFonts w:ascii="Courier New" w:eastAsia="Times New Roman" w:hAnsi="Courier New" w:cs="Courier New"/>
                      <w:bCs/>
                      <w:sz w:val="20"/>
                      <w:szCs w:val="20"/>
                      <w:lang w:eastAsia="en-US"/>
                    </w:rPr>
                    <w:t>connectionfactory.host</w:t>
                  </w:r>
                  <w:proofErr w:type="spellEnd"/>
                  <w:r w:rsidRPr="007D71A8">
                    <w:rPr>
                      <w:rFonts w:ascii="Courier New" w:eastAsia="Times New Roman" w:hAnsi="Courier New" w:cs="Courier New"/>
                      <w:bCs/>
                      <w:sz w:val="20"/>
                      <w:szCs w:val="20"/>
                      <w:lang w:eastAsia="en-US"/>
                    </w:rPr>
                    <w:t xml:space="preserve">", </w:t>
                  </w:r>
                  <w:r>
                    <w:rPr>
                      <w:rFonts w:ascii="Courier New" w:eastAsia="Times New Roman" w:hAnsi="Courier New" w:cs="Courier New"/>
                      <w:bCs/>
                      <w:sz w:val="20"/>
                      <w:szCs w:val="20"/>
                      <w:lang w:eastAsia="en-US"/>
                    </w:rPr>
                    <w:t>"amqp://guest:gu</w:t>
                  </w:r>
                </w:p>
                <w:p w:rsidR="00AB7D3D" w:rsidRPr="007D71A8" w:rsidRDefault="00AB7D3D" w:rsidP="00842CB7">
                  <w:pPr>
                    <w:widowControl/>
                    <w:tabs>
                      <w:tab w:val="clear" w:pos="8640"/>
                    </w:tabs>
                    <w:suppressAutoHyphens w:val="0"/>
                    <w:autoSpaceDE w:val="0"/>
                    <w:autoSpaceDN w:val="0"/>
                    <w:adjustRightInd w:val="0"/>
                    <w:rPr>
                      <w:rFonts w:ascii="Courier New" w:eastAsia="Times New Roman" w:hAnsi="Courier New" w:cs="Courier New"/>
                      <w:bCs/>
                      <w:sz w:val="20"/>
                      <w:szCs w:val="20"/>
                      <w:lang w:eastAsia="en-US"/>
                    </w:rPr>
                  </w:pPr>
                  <w:proofErr w:type="spellStart"/>
                  <w:proofErr w:type="gramStart"/>
                  <w:r w:rsidRPr="007D71A8">
                    <w:rPr>
                      <w:rFonts w:ascii="Courier New" w:eastAsia="Times New Roman" w:hAnsi="Courier New" w:cs="Courier New"/>
                      <w:bCs/>
                      <w:sz w:val="20"/>
                      <w:szCs w:val="20"/>
                      <w:lang w:eastAsia="en-US"/>
                    </w:rPr>
                    <w:t>props.setProperty</w:t>
                  </w:r>
                  <w:proofErr w:type="spellEnd"/>
                  <w:r w:rsidRPr="007D71A8">
                    <w:rPr>
                      <w:rFonts w:ascii="Courier New" w:eastAsia="Times New Roman" w:hAnsi="Courier New" w:cs="Courier New"/>
                      <w:bCs/>
                      <w:sz w:val="20"/>
                      <w:szCs w:val="20"/>
                      <w:lang w:eastAsia="en-US"/>
                    </w:rPr>
                    <w:t>(</w:t>
                  </w:r>
                  <w:proofErr w:type="gramEnd"/>
                  <w:r w:rsidRPr="007D71A8">
                    <w:rPr>
                      <w:rFonts w:ascii="Courier New" w:eastAsia="Times New Roman" w:hAnsi="Courier New" w:cs="Courier New"/>
                      <w:bCs/>
                      <w:sz w:val="20"/>
                      <w:szCs w:val="20"/>
                      <w:lang w:eastAsia="en-US"/>
                    </w:rPr>
                    <w:t>"queue.name", "queue");</w:t>
                  </w:r>
                </w:p>
                <w:p w:rsidR="00AB7D3D" w:rsidRDefault="00AB7D3D" w:rsidP="00842CB7">
                  <w:pPr>
                    <w:rPr>
                      <w:rFonts w:ascii="Courier New" w:hAnsi="Courier New" w:cs="Courier New"/>
                      <w:sz w:val="20"/>
                      <w:szCs w:val="20"/>
                    </w:rPr>
                  </w:pPr>
                </w:p>
                <w:p w:rsidR="00AB7D3D" w:rsidRDefault="00AB7D3D" w:rsidP="00842CB7">
                  <w:pPr>
                    <w:rPr>
                      <w:rFonts w:ascii="Courier New" w:hAnsi="Courier New" w:cs="Courier New"/>
                      <w:sz w:val="20"/>
                      <w:szCs w:val="20"/>
                    </w:rPr>
                  </w:pPr>
                  <w:proofErr w:type="spellStart"/>
                  <w:proofErr w:type="gramStart"/>
                  <w:r>
                    <w:rPr>
                      <w:rFonts w:ascii="Courier New" w:hAnsi="Courier New" w:cs="Courier New"/>
                      <w:sz w:val="20"/>
                      <w:szCs w:val="20"/>
                    </w:rPr>
                    <w:t>ctx</w:t>
                  </w:r>
                  <w:proofErr w:type="spellEnd"/>
                  <w:proofErr w:type="gramEnd"/>
                  <w:r>
                    <w:rPr>
                      <w:rFonts w:ascii="Courier New" w:hAnsi="Courier New" w:cs="Courier New"/>
                      <w:sz w:val="20"/>
                      <w:szCs w:val="20"/>
                    </w:rPr>
                    <w:t xml:space="preserve"> = new </w:t>
                  </w:r>
                  <w:proofErr w:type="spellStart"/>
                  <w:r>
                    <w:rPr>
                      <w:rFonts w:ascii="Courier New" w:hAnsi="Courier New" w:cs="Courier New"/>
                      <w:sz w:val="20"/>
                      <w:szCs w:val="20"/>
                    </w:rPr>
                    <w:t>InitialContext</w:t>
                  </w:r>
                  <w:proofErr w:type="spellEnd"/>
                  <w:r>
                    <w:rPr>
                      <w:rFonts w:ascii="Courier New" w:hAnsi="Courier New" w:cs="Courier New"/>
                      <w:sz w:val="20"/>
                      <w:szCs w:val="20"/>
                    </w:rPr>
                    <w:t>(props);</w:t>
                  </w:r>
                </w:p>
                <w:p w:rsidR="00AB7D3D" w:rsidRDefault="00AB7D3D" w:rsidP="00842CB7">
                  <w:pPr>
                    <w:rPr>
                      <w:rFonts w:ascii="Courier New" w:hAnsi="Courier New" w:cs="Courier New"/>
                      <w:sz w:val="20"/>
                      <w:szCs w:val="20"/>
                    </w:rPr>
                  </w:pPr>
                  <w:proofErr w:type="gramStart"/>
                  <w:r>
                    <w:rPr>
                      <w:rFonts w:ascii="Courier New" w:hAnsi="Courier New" w:cs="Courier New"/>
                      <w:sz w:val="20"/>
                      <w:szCs w:val="20"/>
                    </w:rPr>
                    <w:t>factory</w:t>
                  </w:r>
                  <w:proofErr w:type="gramEnd"/>
                  <w:r>
                    <w:rPr>
                      <w:rFonts w:ascii="Courier New" w:hAnsi="Courier New" w:cs="Courier New"/>
                      <w:sz w:val="20"/>
                      <w:szCs w:val="20"/>
                    </w:rPr>
                    <w:t xml:space="preserve"> = (</w:t>
                  </w:r>
                  <w:proofErr w:type="spellStart"/>
                  <w:r>
                    <w:rPr>
                      <w:rFonts w:ascii="Courier New" w:hAnsi="Courier New" w:cs="Courier New"/>
                      <w:sz w:val="20"/>
                      <w:szCs w:val="20"/>
                    </w:rPr>
                    <w:t>QueueConnectionFactory</w:t>
                  </w:r>
                  <w:proofErr w:type="spellEnd"/>
                  <w:r>
                    <w:rPr>
                      <w:rFonts w:ascii="Courier New" w:hAnsi="Courier New" w:cs="Courier New"/>
                      <w:sz w:val="20"/>
                      <w:szCs w:val="20"/>
                    </w:rPr>
                    <w:t xml:space="preserve">) </w:t>
                  </w:r>
                  <w:proofErr w:type="spellStart"/>
                  <w:r>
                    <w:rPr>
                      <w:rFonts w:ascii="Courier New" w:hAnsi="Courier New" w:cs="Courier New"/>
                      <w:sz w:val="20"/>
                      <w:szCs w:val="20"/>
                    </w:rPr>
                    <w:t>ctx.lookup</w:t>
                  </w:r>
                  <w:proofErr w:type="spellEnd"/>
                  <w:r>
                    <w:rPr>
                      <w:rFonts w:ascii="Courier New" w:hAnsi="Courier New" w:cs="Courier New"/>
                      <w:sz w:val="20"/>
                      <w:szCs w:val="20"/>
                    </w:rPr>
                    <w:t>(“host”);</w:t>
                  </w:r>
                </w:p>
                <w:p w:rsidR="00AB7D3D" w:rsidRDefault="00AB7D3D" w:rsidP="00842CB7">
                  <w:pPr>
                    <w:rPr>
                      <w:rFonts w:ascii="Courier New" w:hAnsi="Courier New" w:cs="Courier New"/>
                      <w:sz w:val="20"/>
                      <w:szCs w:val="20"/>
                    </w:rPr>
                  </w:pPr>
                  <w:proofErr w:type="gramStart"/>
                  <w:r>
                    <w:rPr>
                      <w:rFonts w:ascii="Courier New" w:hAnsi="Courier New" w:cs="Courier New"/>
                      <w:sz w:val="20"/>
                      <w:szCs w:val="20"/>
                    </w:rPr>
                    <w:t>queue</w:t>
                  </w:r>
                  <w:proofErr w:type="gramEnd"/>
                  <w:r>
                    <w:rPr>
                      <w:rFonts w:ascii="Courier New" w:hAnsi="Courier New" w:cs="Courier New"/>
                      <w:sz w:val="20"/>
                      <w:szCs w:val="20"/>
                    </w:rPr>
                    <w:t xml:space="preserve"> = (Queue) </w:t>
                  </w:r>
                  <w:proofErr w:type="spellStart"/>
                  <w:r>
                    <w:rPr>
                      <w:rFonts w:ascii="Courier New" w:hAnsi="Courier New" w:cs="Courier New"/>
                      <w:sz w:val="20"/>
                      <w:szCs w:val="20"/>
                    </w:rPr>
                    <w:t>ctx.lookup</w:t>
                  </w:r>
                  <w:proofErr w:type="spellEnd"/>
                  <w:r>
                    <w:rPr>
                      <w:rFonts w:ascii="Courier New" w:hAnsi="Courier New" w:cs="Courier New"/>
                      <w:sz w:val="20"/>
                      <w:szCs w:val="20"/>
                    </w:rPr>
                    <w:t>(“name”);</w:t>
                  </w:r>
                </w:p>
                <w:p w:rsidR="00AB7D3D" w:rsidRDefault="00AB7D3D" w:rsidP="00842CB7">
                  <w:pPr>
                    <w:rPr>
                      <w:rFonts w:ascii="Courier New" w:hAnsi="Courier New" w:cs="Courier New"/>
                      <w:sz w:val="20"/>
                      <w:szCs w:val="20"/>
                    </w:rPr>
                  </w:pPr>
                </w:p>
                <w:p w:rsidR="00AB7D3D" w:rsidRDefault="00AB7D3D" w:rsidP="00842CB7">
                  <w:pPr>
                    <w:rPr>
                      <w:rFonts w:ascii="Courier New" w:hAnsi="Courier New" w:cs="Courier New"/>
                      <w:sz w:val="20"/>
                      <w:szCs w:val="20"/>
                    </w:rPr>
                  </w:pPr>
                  <w:r>
                    <w:rPr>
                      <w:rFonts w:ascii="Courier New" w:hAnsi="Courier New" w:cs="Courier New"/>
                      <w:sz w:val="20"/>
                      <w:szCs w:val="20"/>
                    </w:rPr>
                    <w:t>/* END JNDI configuration */</w:t>
                  </w:r>
                </w:p>
                <w:p w:rsidR="00AB7D3D" w:rsidRPr="004B6109" w:rsidRDefault="00AB7D3D" w:rsidP="00842CB7">
                  <w:pPr>
                    <w:rPr>
                      <w:rFonts w:ascii="Courier New" w:hAnsi="Courier New" w:cs="Courier New"/>
                      <w:sz w:val="20"/>
                      <w:szCs w:val="20"/>
                    </w:rPr>
                  </w:pPr>
                </w:p>
              </w:txbxContent>
            </v:textbox>
            <w10:wrap type="none"/>
            <w10:anchorlock/>
          </v:shape>
        </w:pict>
      </w:r>
      <w:r w:rsidR="007107F8">
        <w:t xml:space="preserve">                         </w:t>
      </w:r>
      <w:r w:rsidR="007107F8" w:rsidRPr="00AB5601">
        <w:rPr>
          <w:noProof/>
        </w:rPr>
        <w:t xml:space="preserve"> </w:t>
      </w:r>
    </w:p>
    <w:p w:rsidR="007107F8" w:rsidRDefault="007107F8">
      <w:pPr>
        <w:widowControl/>
        <w:tabs>
          <w:tab w:val="clear" w:pos="8640"/>
        </w:tabs>
        <w:suppressAutoHyphens w:val="0"/>
      </w:pPr>
    </w:p>
    <w:p w:rsidR="00361B9C" w:rsidRDefault="00184E65" w:rsidP="00184E65">
      <w:pPr>
        <w:pStyle w:val="ListParagraph"/>
        <w:widowControl/>
        <w:numPr>
          <w:ilvl w:val="1"/>
          <w:numId w:val="11"/>
        </w:numPr>
        <w:tabs>
          <w:tab w:val="clear" w:pos="8640"/>
        </w:tabs>
        <w:suppressAutoHyphens w:val="0"/>
        <w:spacing w:line="276" w:lineRule="auto"/>
        <w:contextualSpacing/>
      </w:pPr>
      <w:r>
        <w:rPr>
          <w:noProof/>
        </w:rPr>
        <w:t>Once the factory and queue handles are established, the connection can be started.</w:t>
      </w:r>
    </w:p>
    <w:p w:rsidR="00361B9C" w:rsidRDefault="00935F05" w:rsidP="00361B9C">
      <w:pPr>
        <w:pStyle w:val="ListParagraph"/>
        <w:widowControl/>
        <w:tabs>
          <w:tab w:val="clear" w:pos="8640"/>
        </w:tabs>
        <w:suppressAutoHyphens w:val="0"/>
        <w:spacing w:line="276" w:lineRule="auto"/>
        <w:ind w:left="1440"/>
        <w:contextualSpacing/>
        <w:rPr>
          <w:noProof/>
        </w:rPr>
      </w:pPr>
      <w:r>
        <w:rPr>
          <w:noProof/>
          <w:lang w:eastAsia="en-US"/>
        </w:rPr>
        <w:pict>
          <v:shape id="_x0000_s2055" type="#_x0000_t202" style="position:absolute;left:0;text-align:left;margin-left:54.3pt;margin-top:3.6pt;width:421.5pt;height:71.25pt;z-index:251663360">
            <v:fill r:id="rId26" o:title="greenbar_lite" recolor="t" rotate="t" type="frame"/>
            <v:textbox style="mso-next-textbox:#_x0000_s2055">
              <w:txbxContent>
                <w:p w:rsidR="00AB7D3D" w:rsidRPr="00361B9C" w:rsidRDefault="00AB7D3D" w:rsidP="00361B9C">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361B9C">
                    <w:rPr>
                      <w:rFonts w:ascii="Courier New" w:eastAsia="Times New Roman" w:hAnsi="Courier New" w:cs="Courier New"/>
                      <w:b/>
                      <w:bCs/>
                      <w:sz w:val="20"/>
                      <w:szCs w:val="20"/>
                      <w:lang w:eastAsia="en-US"/>
                    </w:rPr>
                    <w:t>/* START messaging code */</w:t>
                  </w:r>
                </w:p>
                <w:p w:rsidR="00AB7D3D" w:rsidRPr="00361B9C" w:rsidRDefault="00AB7D3D" w:rsidP="00361B9C">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spellStart"/>
                  <w:proofErr w:type="gramStart"/>
                  <w:r w:rsidRPr="00361B9C">
                    <w:rPr>
                      <w:rFonts w:ascii="Courier New" w:eastAsia="Times New Roman" w:hAnsi="Courier New" w:cs="Courier New"/>
                      <w:b/>
                      <w:bCs/>
                      <w:sz w:val="20"/>
                      <w:szCs w:val="20"/>
                      <w:lang w:eastAsia="en-US"/>
                    </w:rPr>
                    <w:t>conn</w:t>
                  </w:r>
                  <w:proofErr w:type="spellEnd"/>
                  <w:proofErr w:type="gramEnd"/>
                  <w:r w:rsidRPr="00361B9C">
                    <w:rPr>
                      <w:rFonts w:ascii="Courier New" w:eastAsia="Times New Roman" w:hAnsi="Courier New" w:cs="Courier New"/>
                      <w:b/>
                      <w:bCs/>
                      <w:sz w:val="20"/>
                      <w:szCs w:val="20"/>
                      <w:lang w:eastAsia="en-US"/>
                    </w:rPr>
                    <w:t xml:space="preserve"> = </w:t>
                  </w:r>
                  <w:proofErr w:type="spellStart"/>
                  <w:r w:rsidRPr="00361B9C">
                    <w:rPr>
                      <w:rFonts w:ascii="Courier New" w:eastAsia="Times New Roman" w:hAnsi="Courier New" w:cs="Courier New"/>
                      <w:b/>
                      <w:bCs/>
                      <w:sz w:val="20"/>
                      <w:szCs w:val="20"/>
                      <w:lang w:eastAsia="en-US"/>
                    </w:rPr>
                    <w:t>factory.createQueueConnection</w:t>
                  </w:r>
                  <w:proofErr w:type="spellEnd"/>
                  <w:r w:rsidRPr="00361B9C">
                    <w:rPr>
                      <w:rFonts w:ascii="Courier New" w:eastAsia="Times New Roman" w:hAnsi="Courier New" w:cs="Courier New"/>
                      <w:b/>
                      <w:bCs/>
                      <w:sz w:val="20"/>
                      <w:szCs w:val="20"/>
                      <w:lang w:eastAsia="en-US"/>
                    </w:rPr>
                    <w:t>();</w:t>
                  </w:r>
                </w:p>
                <w:p w:rsidR="00AB7D3D" w:rsidRPr="00361B9C" w:rsidRDefault="00AB7D3D" w:rsidP="00361B9C">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gramStart"/>
                  <w:r w:rsidRPr="00361B9C">
                    <w:rPr>
                      <w:rFonts w:ascii="Courier New" w:eastAsia="Times New Roman" w:hAnsi="Courier New" w:cs="Courier New"/>
                      <w:b/>
                      <w:bCs/>
                      <w:sz w:val="20"/>
                      <w:szCs w:val="20"/>
                      <w:lang w:eastAsia="en-US"/>
                    </w:rPr>
                    <w:t>session</w:t>
                  </w:r>
                  <w:proofErr w:type="gramEnd"/>
                  <w:r w:rsidRPr="00361B9C">
                    <w:rPr>
                      <w:rFonts w:ascii="Courier New" w:eastAsia="Times New Roman" w:hAnsi="Courier New" w:cs="Courier New"/>
                      <w:b/>
                      <w:bCs/>
                      <w:sz w:val="20"/>
                      <w:szCs w:val="20"/>
                      <w:lang w:eastAsia="en-US"/>
                    </w:rPr>
                    <w:t xml:space="preserve"> =</w:t>
                  </w:r>
                  <w:r>
                    <w:rPr>
                      <w:rFonts w:ascii="Courier New" w:eastAsia="Times New Roman" w:hAnsi="Courier New" w:cs="Courier New"/>
                      <w:b/>
                      <w:bCs/>
                      <w:sz w:val="20"/>
                      <w:szCs w:val="20"/>
                      <w:lang w:eastAsia="en-US"/>
                    </w:rPr>
                    <w:t xml:space="preserve"> </w:t>
                  </w:r>
                  <w:proofErr w:type="spellStart"/>
                  <w:r w:rsidRPr="00361B9C">
                    <w:rPr>
                      <w:rFonts w:ascii="Courier New" w:eastAsia="Times New Roman" w:hAnsi="Courier New" w:cs="Courier New"/>
                      <w:b/>
                      <w:bCs/>
                      <w:sz w:val="20"/>
                      <w:szCs w:val="20"/>
                      <w:lang w:eastAsia="en-US"/>
                    </w:rPr>
                    <w:t>conn.createQueueSession</w:t>
                  </w:r>
                  <w:proofErr w:type="spellEnd"/>
                  <w:r w:rsidRPr="00361B9C">
                    <w:rPr>
                      <w:rFonts w:ascii="Courier New" w:eastAsia="Times New Roman" w:hAnsi="Courier New" w:cs="Courier New"/>
                      <w:b/>
                      <w:bCs/>
                      <w:sz w:val="20"/>
                      <w:szCs w:val="20"/>
                      <w:lang w:eastAsia="en-US"/>
                    </w:rPr>
                    <w:t>(</w:t>
                  </w:r>
                  <w:proofErr w:type="spellStart"/>
                  <w:r w:rsidRPr="00361B9C">
                    <w:rPr>
                      <w:rFonts w:ascii="Courier New" w:eastAsia="Times New Roman" w:hAnsi="Courier New" w:cs="Courier New"/>
                      <w:b/>
                      <w:bCs/>
                      <w:sz w:val="20"/>
                      <w:szCs w:val="20"/>
                      <w:lang w:eastAsia="en-US"/>
                    </w:rPr>
                    <w:t>false,Session.AUTO_ACKNOWLEDGE</w:t>
                  </w:r>
                  <w:proofErr w:type="spellEnd"/>
                  <w:r w:rsidRPr="00361B9C">
                    <w:rPr>
                      <w:rFonts w:ascii="Courier New" w:eastAsia="Times New Roman" w:hAnsi="Courier New" w:cs="Courier New"/>
                      <w:b/>
                      <w:bCs/>
                      <w:sz w:val="20"/>
                      <w:szCs w:val="20"/>
                      <w:lang w:eastAsia="en-US"/>
                    </w:rPr>
                    <w:t>);</w:t>
                  </w:r>
                </w:p>
                <w:p w:rsidR="00AB7D3D" w:rsidRPr="00361B9C" w:rsidRDefault="00AB7D3D" w:rsidP="00361B9C">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gramStart"/>
                  <w:r w:rsidRPr="00361B9C">
                    <w:rPr>
                      <w:rFonts w:ascii="Courier New" w:eastAsia="Times New Roman" w:hAnsi="Courier New" w:cs="Courier New"/>
                      <w:b/>
                      <w:bCs/>
                      <w:sz w:val="20"/>
                      <w:szCs w:val="20"/>
                      <w:lang w:eastAsia="en-US"/>
                    </w:rPr>
                    <w:t>sender</w:t>
                  </w:r>
                  <w:proofErr w:type="gramEnd"/>
                  <w:r w:rsidRPr="00361B9C">
                    <w:rPr>
                      <w:rFonts w:ascii="Courier New" w:eastAsia="Times New Roman" w:hAnsi="Courier New" w:cs="Courier New"/>
                      <w:b/>
                      <w:bCs/>
                      <w:sz w:val="20"/>
                      <w:szCs w:val="20"/>
                      <w:lang w:eastAsia="en-US"/>
                    </w:rPr>
                    <w:t xml:space="preserve"> = </w:t>
                  </w:r>
                  <w:proofErr w:type="spellStart"/>
                  <w:r w:rsidRPr="00361B9C">
                    <w:rPr>
                      <w:rFonts w:ascii="Courier New" w:eastAsia="Times New Roman" w:hAnsi="Courier New" w:cs="Courier New"/>
                      <w:b/>
                      <w:bCs/>
                      <w:sz w:val="20"/>
                      <w:szCs w:val="20"/>
                      <w:lang w:eastAsia="en-US"/>
                    </w:rPr>
                    <w:t>session.createSender</w:t>
                  </w:r>
                  <w:proofErr w:type="spellEnd"/>
                  <w:r w:rsidRPr="00361B9C">
                    <w:rPr>
                      <w:rFonts w:ascii="Courier New" w:eastAsia="Times New Roman" w:hAnsi="Courier New" w:cs="Courier New"/>
                      <w:b/>
                      <w:bCs/>
                      <w:sz w:val="20"/>
                      <w:szCs w:val="20"/>
                      <w:lang w:eastAsia="en-US"/>
                    </w:rPr>
                    <w:t>(queue);</w:t>
                  </w:r>
                </w:p>
                <w:p w:rsidR="00AB7D3D" w:rsidRPr="00361B9C" w:rsidRDefault="00AB7D3D" w:rsidP="00361B9C">
                  <w:pPr>
                    <w:widowControl/>
                    <w:tabs>
                      <w:tab w:val="clear" w:pos="8640"/>
                    </w:tabs>
                    <w:suppressAutoHyphens w:val="0"/>
                    <w:autoSpaceDE w:val="0"/>
                    <w:autoSpaceDN w:val="0"/>
                    <w:adjustRightInd w:val="0"/>
                    <w:rPr>
                      <w:rFonts w:ascii="Courier New" w:hAnsi="Courier New" w:cs="Courier New"/>
                      <w:sz w:val="20"/>
                      <w:szCs w:val="20"/>
                    </w:rPr>
                  </w:pPr>
                  <w:proofErr w:type="gramStart"/>
                  <w:r w:rsidRPr="00361B9C">
                    <w:rPr>
                      <w:rFonts w:ascii="Courier New" w:eastAsia="Times New Roman" w:hAnsi="Courier New" w:cs="Courier New"/>
                      <w:b/>
                      <w:bCs/>
                      <w:sz w:val="20"/>
                      <w:szCs w:val="20"/>
                      <w:lang w:eastAsia="en-US"/>
                    </w:rPr>
                    <w:t>message</w:t>
                  </w:r>
                  <w:proofErr w:type="gramEnd"/>
                  <w:r w:rsidRPr="00361B9C">
                    <w:rPr>
                      <w:rFonts w:ascii="Courier New" w:eastAsia="Times New Roman" w:hAnsi="Courier New" w:cs="Courier New"/>
                      <w:b/>
                      <w:bCs/>
                      <w:sz w:val="20"/>
                      <w:szCs w:val="20"/>
                      <w:lang w:eastAsia="en-US"/>
                    </w:rPr>
                    <w:t xml:space="preserve"> = </w:t>
                  </w:r>
                  <w:proofErr w:type="spellStart"/>
                  <w:r w:rsidRPr="00361B9C">
                    <w:rPr>
                      <w:rFonts w:ascii="Courier New" w:eastAsia="Times New Roman" w:hAnsi="Courier New" w:cs="Courier New"/>
                      <w:b/>
                      <w:bCs/>
                      <w:sz w:val="20"/>
                      <w:szCs w:val="20"/>
                      <w:lang w:eastAsia="en-US"/>
                    </w:rPr>
                    <w:t>session.createTextMessage</w:t>
                  </w:r>
                  <w:proofErr w:type="spellEnd"/>
                  <w:r w:rsidRPr="00361B9C">
                    <w:rPr>
                      <w:rFonts w:ascii="Courier New" w:eastAsia="Times New Roman" w:hAnsi="Courier New" w:cs="Courier New"/>
                      <w:b/>
                      <w:bCs/>
                      <w:sz w:val="20"/>
                      <w:szCs w:val="20"/>
                      <w:lang w:eastAsia="en-US"/>
                    </w:rPr>
                    <w:t>();</w:t>
                  </w:r>
                </w:p>
              </w:txbxContent>
            </v:textbox>
            <w10:wrap type="square"/>
          </v:shape>
        </w:pict>
      </w:r>
    </w:p>
    <w:p w:rsidR="00184E65" w:rsidRDefault="00184E65" w:rsidP="00361B9C">
      <w:pPr>
        <w:pStyle w:val="ListParagraph"/>
        <w:widowControl/>
        <w:tabs>
          <w:tab w:val="clear" w:pos="8640"/>
        </w:tabs>
        <w:suppressAutoHyphens w:val="0"/>
        <w:spacing w:line="276" w:lineRule="auto"/>
        <w:ind w:left="1440"/>
        <w:contextualSpacing/>
        <w:rPr>
          <w:noProof/>
        </w:rPr>
      </w:pPr>
    </w:p>
    <w:p w:rsidR="00361B9C" w:rsidRDefault="00361B9C" w:rsidP="00361B9C">
      <w:pPr>
        <w:pStyle w:val="ListParagraph"/>
        <w:widowControl/>
        <w:tabs>
          <w:tab w:val="clear" w:pos="8640"/>
        </w:tabs>
        <w:suppressAutoHyphens w:val="0"/>
        <w:spacing w:line="276" w:lineRule="auto"/>
        <w:ind w:left="1440"/>
        <w:contextualSpacing/>
        <w:rPr>
          <w:noProof/>
        </w:rPr>
      </w:pPr>
    </w:p>
    <w:p w:rsidR="00361B9C" w:rsidRDefault="00361B9C" w:rsidP="00361B9C">
      <w:pPr>
        <w:pStyle w:val="ListParagraph"/>
        <w:widowControl/>
        <w:tabs>
          <w:tab w:val="clear" w:pos="8640"/>
        </w:tabs>
        <w:suppressAutoHyphens w:val="0"/>
        <w:spacing w:line="276" w:lineRule="auto"/>
        <w:ind w:left="1440"/>
        <w:contextualSpacing/>
        <w:rPr>
          <w:noProof/>
        </w:rPr>
      </w:pPr>
    </w:p>
    <w:p w:rsidR="00361B9C" w:rsidRDefault="00361B9C" w:rsidP="00361B9C">
      <w:pPr>
        <w:pStyle w:val="ListParagraph"/>
        <w:widowControl/>
        <w:tabs>
          <w:tab w:val="clear" w:pos="8640"/>
        </w:tabs>
        <w:suppressAutoHyphens w:val="0"/>
        <w:spacing w:line="276" w:lineRule="auto"/>
        <w:ind w:left="1440"/>
        <w:contextualSpacing/>
        <w:rPr>
          <w:noProof/>
        </w:rPr>
      </w:pPr>
    </w:p>
    <w:p w:rsidR="00361B9C" w:rsidRDefault="00361B9C" w:rsidP="00361B9C">
      <w:pPr>
        <w:pStyle w:val="ListParagraph"/>
        <w:widowControl/>
        <w:tabs>
          <w:tab w:val="clear" w:pos="8640"/>
        </w:tabs>
        <w:suppressAutoHyphens w:val="0"/>
        <w:spacing w:line="276" w:lineRule="auto"/>
        <w:ind w:left="1440"/>
        <w:contextualSpacing/>
        <w:rPr>
          <w:noProof/>
        </w:rPr>
      </w:pPr>
    </w:p>
    <w:p w:rsidR="00184E65" w:rsidRDefault="00184E65" w:rsidP="00184E65">
      <w:pPr>
        <w:pStyle w:val="ListParagraph"/>
        <w:widowControl/>
        <w:numPr>
          <w:ilvl w:val="1"/>
          <w:numId w:val="11"/>
        </w:numPr>
        <w:tabs>
          <w:tab w:val="clear" w:pos="8640"/>
        </w:tabs>
        <w:suppressAutoHyphens w:val="0"/>
        <w:spacing w:line="276" w:lineRule="auto"/>
        <w:contextualSpacing/>
      </w:pPr>
      <w:r>
        <w:rPr>
          <w:noProof/>
        </w:rPr>
        <w:t xml:space="preserve">From the connection, a session must be obtained. All message transmission must occur within the context of a </w:t>
      </w:r>
      <w:r w:rsidR="000A7408">
        <w:rPr>
          <w:noProof/>
        </w:rPr>
        <w:t>session</w:t>
      </w:r>
      <w:r>
        <w:rPr>
          <w:noProof/>
        </w:rPr>
        <w:t>.</w:t>
      </w:r>
      <w:r w:rsidRPr="00CF78A3">
        <w:rPr>
          <w:noProof/>
        </w:rPr>
        <w:t xml:space="preserve"> </w:t>
      </w:r>
    </w:p>
    <w:p w:rsidR="00361B9C" w:rsidRDefault="00935F05" w:rsidP="00361B9C">
      <w:pPr>
        <w:widowControl/>
        <w:tabs>
          <w:tab w:val="clear" w:pos="8640"/>
        </w:tabs>
        <w:suppressAutoHyphens w:val="0"/>
        <w:spacing w:line="276" w:lineRule="auto"/>
        <w:contextualSpacing/>
      </w:pPr>
      <w:r>
        <w:rPr>
          <w:noProof/>
          <w:lang w:eastAsia="en-US"/>
        </w:rPr>
        <w:pict>
          <v:shape id="_x0000_s2056" type="#_x0000_t202" style="position:absolute;margin-left:54.3pt;margin-top:4.9pt;width:421.5pt;height:71.25pt;z-index:251664384">
            <v:fill r:id="rId26" o:title="greenbar_lite" recolor="t" rotate="t" type="frame"/>
            <v:textbox style="mso-next-textbox:#_x0000_s2056">
              <w:txbxContent>
                <w:p w:rsidR="00AB7D3D" w:rsidRPr="00361B9C" w:rsidRDefault="00AB7D3D" w:rsidP="00361B9C">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361B9C">
                    <w:rPr>
                      <w:rFonts w:ascii="Courier New" w:eastAsia="Times New Roman" w:hAnsi="Courier New" w:cs="Courier New"/>
                      <w:b/>
                      <w:bCs/>
                      <w:sz w:val="20"/>
                      <w:szCs w:val="20"/>
                      <w:lang w:eastAsia="en-US"/>
                    </w:rPr>
                    <w:t>/* START messaging code */</w:t>
                  </w:r>
                </w:p>
                <w:p w:rsidR="00AB7D3D" w:rsidRPr="00361B9C" w:rsidRDefault="00AB7D3D" w:rsidP="00361B9C">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spellStart"/>
                  <w:proofErr w:type="gramStart"/>
                  <w:r w:rsidRPr="00361B9C">
                    <w:rPr>
                      <w:rFonts w:ascii="Courier New" w:eastAsia="Times New Roman" w:hAnsi="Courier New" w:cs="Courier New"/>
                      <w:b/>
                      <w:bCs/>
                      <w:sz w:val="20"/>
                      <w:szCs w:val="20"/>
                      <w:lang w:eastAsia="en-US"/>
                    </w:rPr>
                    <w:t>conn</w:t>
                  </w:r>
                  <w:proofErr w:type="spellEnd"/>
                  <w:proofErr w:type="gramEnd"/>
                  <w:r w:rsidRPr="00361B9C">
                    <w:rPr>
                      <w:rFonts w:ascii="Courier New" w:eastAsia="Times New Roman" w:hAnsi="Courier New" w:cs="Courier New"/>
                      <w:b/>
                      <w:bCs/>
                      <w:sz w:val="20"/>
                      <w:szCs w:val="20"/>
                      <w:lang w:eastAsia="en-US"/>
                    </w:rPr>
                    <w:t xml:space="preserve"> = </w:t>
                  </w:r>
                  <w:proofErr w:type="spellStart"/>
                  <w:r w:rsidRPr="00361B9C">
                    <w:rPr>
                      <w:rFonts w:ascii="Courier New" w:eastAsia="Times New Roman" w:hAnsi="Courier New" w:cs="Courier New"/>
                      <w:b/>
                      <w:bCs/>
                      <w:sz w:val="20"/>
                      <w:szCs w:val="20"/>
                      <w:lang w:eastAsia="en-US"/>
                    </w:rPr>
                    <w:t>factory.createQueueConnection</w:t>
                  </w:r>
                  <w:proofErr w:type="spellEnd"/>
                  <w:r w:rsidRPr="00361B9C">
                    <w:rPr>
                      <w:rFonts w:ascii="Courier New" w:eastAsia="Times New Roman" w:hAnsi="Courier New" w:cs="Courier New"/>
                      <w:b/>
                      <w:bCs/>
                      <w:sz w:val="20"/>
                      <w:szCs w:val="20"/>
                      <w:lang w:eastAsia="en-US"/>
                    </w:rPr>
                    <w:t>();</w:t>
                  </w:r>
                </w:p>
                <w:p w:rsidR="00AB7D3D" w:rsidRPr="00361B9C" w:rsidRDefault="00AB7D3D" w:rsidP="00361B9C">
                  <w:pPr>
                    <w:widowControl/>
                    <w:tabs>
                      <w:tab w:val="clear" w:pos="8640"/>
                    </w:tabs>
                    <w:suppressAutoHyphens w:val="0"/>
                    <w:autoSpaceDE w:val="0"/>
                    <w:autoSpaceDN w:val="0"/>
                    <w:adjustRightInd w:val="0"/>
                    <w:rPr>
                      <w:rFonts w:ascii="Courier New" w:eastAsia="Times New Roman" w:hAnsi="Courier New" w:cs="Courier New"/>
                      <w:b/>
                      <w:bCs/>
                      <w:color w:val="FF0000"/>
                      <w:sz w:val="20"/>
                      <w:szCs w:val="20"/>
                      <w:lang w:eastAsia="en-US"/>
                    </w:rPr>
                  </w:pPr>
                  <w:proofErr w:type="gramStart"/>
                  <w:r w:rsidRPr="00361B9C">
                    <w:rPr>
                      <w:rFonts w:ascii="Courier New" w:eastAsia="Times New Roman" w:hAnsi="Courier New" w:cs="Courier New"/>
                      <w:b/>
                      <w:bCs/>
                      <w:color w:val="FF0000"/>
                      <w:sz w:val="20"/>
                      <w:szCs w:val="20"/>
                      <w:lang w:eastAsia="en-US"/>
                    </w:rPr>
                    <w:t>session</w:t>
                  </w:r>
                  <w:proofErr w:type="gramEnd"/>
                  <w:r w:rsidRPr="00361B9C">
                    <w:rPr>
                      <w:rFonts w:ascii="Courier New" w:eastAsia="Times New Roman" w:hAnsi="Courier New" w:cs="Courier New"/>
                      <w:b/>
                      <w:bCs/>
                      <w:color w:val="FF0000"/>
                      <w:sz w:val="20"/>
                      <w:szCs w:val="20"/>
                      <w:lang w:eastAsia="en-US"/>
                    </w:rPr>
                    <w:t xml:space="preserve"> = </w:t>
                  </w:r>
                  <w:proofErr w:type="spellStart"/>
                  <w:r w:rsidRPr="00361B9C">
                    <w:rPr>
                      <w:rFonts w:ascii="Courier New" w:eastAsia="Times New Roman" w:hAnsi="Courier New" w:cs="Courier New"/>
                      <w:b/>
                      <w:bCs/>
                      <w:color w:val="FF0000"/>
                      <w:sz w:val="20"/>
                      <w:szCs w:val="20"/>
                      <w:lang w:eastAsia="en-US"/>
                    </w:rPr>
                    <w:t>conn.createQueueSession</w:t>
                  </w:r>
                  <w:proofErr w:type="spellEnd"/>
                  <w:r w:rsidRPr="00361B9C">
                    <w:rPr>
                      <w:rFonts w:ascii="Courier New" w:eastAsia="Times New Roman" w:hAnsi="Courier New" w:cs="Courier New"/>
                      <w:b/>
                      <w:bCs/>
                      <w:color w:val="FF0000"/>
                      <w:sz w:val="20"/>
                      <w:szCs w:val="20"/>
                      <w:lang w:eastAsia="en-US"/>
                    </w:rPr>
                    <w:t>(</w:t>
                  </w:r>
                  <w:proofErr w:type="spellStart"/>
                  <w:r w:rsidRPr="00361B9C">
                    <w:rPr>
                      <w:rFonts w:ascii="Courier New" w:eastAsia="Times New Roman" w:hAnsi="Courier New" w:cs="Courier New"/>
                      <w:b/>
                      <w:bCs/>
                      <w:color w:val="FF0000"/>
                      <w:sz w:val="20"/>
                      <w:szCs w:val="20"/>
                      <w:lang w:eastAsia="en-US"/>
                    </w:rPr>
                    <w:t>false,Session.AUTO_ACKNOWLEDGE</w:t>
                  </w:r>
                  <w:proofErr w:type="spellEnd"/>
                  <w:r w:rsidRPr="00361B9C">
                    <w:rPr>
                      <w:rFonts w:ascii="Courier New" w:eastAsia="Times New Roman" w:hAnsi="Courier New" w:cs="Courier New"/>
                      <w:b/>
                      <w:bCs/>
                      <w:color w:val="FF0000"/>
                      <w:sz w:val="20"/>
                      <w:szCs w:val="20"/>
                      <w:lang w:eastAsia="en-US"/>
                    </w:rPr>
                    <w:t>);</w:t>
                  </w:r>
                </w:p>
                <w:p w:rsidR="00AB7D3D" w:rsidRPr="00361B9C" w:rsidRDefault="00AB7D3D" w:rsidP="00361B9C">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gramStart"/>
                  <w:r w:rsidRPr="00361B9C">
                    <w:rPr>
                      <w:rFonts w:ascii="Courier New" w:eastAsia="Times New Roman" w:hAnsi="Courier New" w:cs="Courier New"/>
                      <w:b/>
                      <w:bCs/>
                      <w:sz w:val="20"/>
                      <w:szCs w:val="20"/>
                      <w:lang w:eastAsia="en-US"/>
                    </w:rPr>
                    <w:t>sender</w:t>
                  </w:r>
                  <w:proofErr w:type="gramEnd"/>
                  <w:r w:rsidRPr="00361B9C">
                    <w:rPr>
                      <w:rFonts w:ascii="Courier New" w:eastAsia="Times New Roman" w:hAnsi="Courier New" w:cs="Courier New"/>
                      <w:b/>
                      <w:bCs/>
                      <w:sz w:val="20"/>
                      <w:szCs w:val="20"/>
                      <w:lang w:eastAsia="en-US"/>
                    </w:rPr>
                    <w:t xml:space="preserve"> = </w:t>
                  </w:r>
                  <w:proofErr w:type="spellStart"/>
                  <w:r w:rsidRPr="00361B9C">
                    <w:rPr>
                      <w:rFonts w:ascii="Courier New" w:eastAsia="Times New Roman" w:hAnsi="Courier New" w:cs="Courier New"/>
                      <w:b/>
                      <w:bCs/>
                      <w:sz w:val="20"/>
                      <w:szCs w:val="20"/>
                      <w:lang w:eastAsia="en-US"/>
                    </w:rPr>
                    <w:t>session.createSender</w:t>
                  </w:r>
                  <w:proofErr w:type="spellEnd"/>
                  <w:r w:rsidRPr="00361B9C">
                    <w:rPr>
                      <w:rFonts w:ascii="Courier New" w:eastAsia="Times New Roman" w:hAnsi="Courier New" w:cs="Courier New"/>
                      <w:b/>
                      <w:bCs/>
                      <w:sz w:val="20"/>
                      <w:szCs w:val="20"/>
                      <w:lang w:eastAsia="en-US"/>
                    </w:rPr>
                    <w:t>(queue);</w:t>
                  </w:r>
                </w:p>
                <w:p w:rsidR="00AB7D3D" w:rsidRPr="00361B9C" w:rsidRDefault="00AB7D3D" w:rsidP="00361B9C">
                  <w:pPr>
                    <w:widowControl/>
                    <w:tabs>
                      <w:tab w:val="clear" w:pos="8640"/>
                    </w:tabs>
                    <w:suppressAutoHyphens w:val="0"/>
                    <w:autoSpaceDE w:val="0"/>
                    <w:autoSpaceDN w:val="0"/>
                    <w:adjustRightInd w:val="0"/>
                    <w:rPr>
                      <w:rFonts w:ascii="Courier New" w:hAnsi="Courier New" w:cs="Courier New"/>
                      <w:sz w:val="20"/>
                      <w:szCs w:val="20"/>
                    </w:rPr>
                  </w:pPr>
                  <w:proofErr w:type="gramStart"/>
                  <w:r w:rsidRPr="00361B9C">
                    <w:rPr>
                      <w:rFonts w:ascii="Courier New" w:eastAsia="Times New Roman" w:hAnsi="Courier New" w:cs="Courier New"/>
                      <w:b/>
                      <w:bCs/>
                      <w:sz w:val="20"/>
                      <w:szCs w:val="20"/>
                      <w:lang w:eastAsia="en-US"/>
                    </w:rPr>
                    <w:t>message</w:t>
                  </w:r>
                  <w:proofErr w:type="gramEnd"/>
                  <w:r w:rsidRPr="00361B9C">
                    <w:rPr>
                      <w:rFonts w:ascii="Courier New" w:eastAsia="Times New Roman" w:hAnsi="Courier New" w:cs="Courier New"/>
                      <w:b/>
                      <w:bCs/>
                      <w:sz w:val="20"/>
                      <w:szCs w:val="20"/>
                      <w:lang w:eastAsia="en-US"/>
                    </w:rPr>
                    <w:t xml:space="preserve"> = </w:t>
                  </w:r>
                  <w:proofErr w:type="spellStart"/>
                  <w:r w:rsidRPr="00361B9C">
                    <w:rPr>
                      <w:rFonts w:ascii="Courier New" w:eastAsia="Times New Roman" w:hAnsi="Courier New" w:cs="Courier New"/>
                      <w:b/>
                      <w:bCs/>
                      <w:sz w:val="20"/>
                      <w:szCs w:val="20"/>
                      <w:lang w:eastAsia="en-US"/>
                    </w:rPr>
                    <w:t>session.createTextMessage</w:t>
                  </w:r>
                  <w:proofErr w:type="spellEnd"/>
                  <w:r w:rsidRPr="00361B9C">
                    <w:rPr>
                      <w:rFonts w:ascii="Courier New" w:eastAsia="Times New Roman" w:hAnsi="Courier New" w:cs="Courier New"/>
                      <w:b/>
                      <w:bCs/>
                      <w:sz w:val="20"/>
                      <w:szCs w:val="20"/>
                      <w:lang w:eastAsia="en-US"/>
                    </w:rPr>
                    <w:t>();</w:t>
                  </w:r>
                </w:p>
              </w:txbxContent>
            </v:textbox>
            <w10:wrap type="square"/>
          </v:shape>
        </w:pict>
      </w:r>
    </w:p>
    <w:p w:rsidR="00361B9C" w:rsidRDefault="00361B9C" w:rsidP="00361B9C">
      <w:pPr>
        <w:widowControl/>
        <w:tabs>
          <w:tab w:val="clear" w:pos="8640"/>
        </w:tabs>
        <w:suppressAutoHyphens w:val="0"/>
        <w:spacing w:line="276" w:lineRule="auto"/>
        <w:contextualSpacing/>
      </w:pPr>
    </w:p>
    <w:p w:rsidR="00361B9C" w:rsidRDefault="00361B9C" w:rsidP="00361B9C">
      <w:pPr>
        <w:widowControl/>
        <w:tabs>
          <w:tab w:val="clear" w:pos="8640"/>
        </w:tabs>
        <w:suppressAutoHyphens w:val="0"/>
        <w:spacing w:line="276" w:lineRule="auto"/>
        <w:contextualSpacing/>
      </w:pPr>
    </w:p>
    <w:p w:rsidR="00361B9C" w:rsidRDefault="00361B9C" w:rsidP="00361B9C">
      <w:pPr>
        <w:widowControl/>
        <w:tabs>
          <w:tab w:val="clear" w:pos="8640"/>
        </w:tabs>
        <w:suppressAutoHyphens w:val="0"/>
        <w:spacing w:line="276" w:lineRule="auto"/>
        <w:contextualSpacing/>
      </w:pPr>
    </w:p>
    <w:p w:rsidR="00361B9C" w:rsidRDefault="00361B9C" w:rsidP="00361B9C">
      <w:pPr>
        <w:widowControl/>
        <w:tabs>
          <w:tab w:val="clear" w:pos="8640"/>
        </w:tabs>
        <w:suppressAutoHyphens w:val="0"/>
        <w:spacing w:line="276" w:lineRule="auto"/>
        <w:contextualSpacing/>
      </w:pPr>
    </w:p>
    <w:p w:rsidR="00361B9C" w:rsidRDefault="00361B9C" w:rsidP="00361B9C">
      <w:pPr>
        <w:widowControl/>
        <w:tabs>
          <w:tab w:val="clear" w:pos="8640"/>
        </w:tabs>
        <w:suppressAutoHyphens w:val="0"/>
        <w:spacing w:line="276" w:lineRule="auto"/>
        <w:contextualSpacing/>
      </w:pPr>
    </w:p>
    <w:p w:rsidR="00361B9C" w:rsidRDefault="00184E65" w:rsidP="00184E65">
      <w:pPr>
        <w:pStyle w:val="ListParagraph"/>
        <w:widowControl/>
        <w:numPr>
          <w:ilvl w:val="1"/>
          <w:numId w:val="11"/>
        </w:numPr>
        <w:tabs>
          <w:tab w:val="clear" w:pos="8640"/>
        </w:tabs>
        <w:suppressAutoHyphens w:val="0"/>
        <w:spacing w:line="276" w:lineRule="auto"/>
        <w:contextualSpacing/>
      </w:pPr>
      <w:r>
        <w:rPr>
          <w:noProof/>
        </w:rPr>
        <w:t>From the session a sender or a reciever handle is obtained. Since we will only send messages</w:t>
      </w:r>
      <w:r w:rsidR="000A7408">
        <w:rPr>
          <w:noProof/>
        </w:rPr>
        <w:t xml:space="preserve"> with this particular command</w:t>
      </w:r>
      <w:r>
        <w:rPr>
          <w:noProof/>
        </w:rPr>
        <w:t>, we need only create a sender object.</w:t>
      </w:r>
    </w:p>
    <w:p w:rsidR="00361B9C" w:rsidRDefault="00935F05" w:rsidP="00361B9C">
      <w:pPr>
        <w:widowControl/>
        <w:tabs>
          <w:tab w:val="clear" w:pos="8640"/>
        </w:tabs>
        <w:suppressAutoHyphens w:val="0"/>
        <w:spacing w:line="276" w:lineRule="auto"/>
        <w:contextualSpacing/>
      </w:pPr>
      <w:r>
        <w:rPr>
          <w:noProof/>
          <w:lang w:eastAsia="en-US"/>
        </w:rPr>
        <w:pict>
          <v:shape id="_x0000_s2057" type="#_x0000_t202" style="position:absolute;margin-left:54.3pt;margin-top:9.95pt;width:421.5pt;height:71.25pt;z-index:251665408">
            <v:fill r:id="rId26" o:title="greenbar_lite" recolor="t" rotate="t" type="frame"/>
            <v:textbox style="mso-next-textbox:#_x0000_s2057">
              <w:txbxContent>
                <w:p w:rsidR="00AB7D3D" w:rsidRPr="00361B9C" w:rsidRDefault="00AB7D3D" w:rsidP="00361B9C">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361B9C">
                    <w:rPr>
                      <w:rFonts w:ascii="Courier New" w:eastAsia="Times New Roman" w:hAnsi="Courier New" w:cs="Courier New"/>
                      <w:b/>
                      <w:bCs/>
                      <w:sz w:val="20"/>
                      <w:szCs w:val="20"/>
                      <w:lang w:eastAsia="en-US"/>
                    </w:rPr>
                    <w:t>/* START messaging code */</w:t>
                  </w:r>
                </w:p>
                <w:p w:rsidR="00AB7D3D" w:rsidRPr="00361B9C" w:rsidRDefault="00AB7D3D" w:rsidP="00361B9C">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spellStart"/>
                  <w:proofErr w:type="gramStart"/>
                  <w:r w:rsidRPr="00361B9C">
                    <w:rPr>
                      <w:rFonts w:ascii="Courier New" w:eastAsia="Times New Roman" w:hAnsi="Courier New" w:cs="Courier New"/>
                      <w:b/>
                      <w:bCs/>
                      <w:sz w:val="20"/>
                      <w:szCs w:val="20"/>
                      <w:lang w:eastAsia="en-US"/>
                    </w:rPr>
                    <w:t>conn</w:t>
                  </w:r>
                  <w:proofErr w:type="spellEnd"/>
                  <w:proofErr w:type="gramEnd"/>
                  <w:r w:rsidRPr="00361B9C">
                    <w:rPr>
                      <w:rFonts w:ascii="Courier New" w:eastAsia="Times New Roman" w:hAnsi="Courier New" w:cs="Courier New"/>
                      <w:b/>
                      <w:bCs/>
                      <w:sz w:val="20"/>
                      <w:szCs w:val="20"/>
                      <w:lang w:eastAsia="en-US"/>
                    </w:rPr>
                    <w:t xml:space="preserve"> = </w:t>
                  </w:r>
                  <w:proofErr w:type="spellStart"/>
                  <w:r w:rsidRPr="00361B9C">
                    <w:rPr>
                      <w:rFonts w:ascii="Courier New" w:eastAsia="Times New Roman" w:hAnsi="Courier New" w:cs="Courier New"/>
                      <w:b/>
                      <w:bCs/>
                      <w:sz w:val="20"/>
                      <w:szCs w:val="20"/>
                      <w:lang w:eastAsia="en-US"/>
                    </w:rPr>
                    <w:t>factory.createQueueConnection</w:t>
                  </w:r>
                  <w:proofErr w:type="spellEnd"/>
                  <w:r w:rsidRPr="00361B9C">
                    <w:rPr>
                      <w:rFonts w:ascii="Courier New" w:eastAsia="Times New Roman" w:hAnsi="Courier New" w:cs="Courier New"/>
                      <w:b/>
                      <w:bCs/>
                      <w:sz w:val="20"/>
                      <w:szCs w:val="20"/>
                      <w:lang w:eastAsia="en-US"/>
                    </w:rPr>
                    <w:t>();</w:t>
                  </w:r>
                </w:p>
                <w:p w:rsidR="00AB7D3D" w:rsidRPr="00270AD5" w:rsidRDefault="00AB7D3D" w:rsidP="00361B9C">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gramStart"/>
                  <w:r w:rsidRPr="00270AD5">
                    <w:rPr>
                      <w:rFonts w:ascii="Courier New" w:eastAsia="Times New Roman" w:hAnsi="Courier New" w:cs="Courier New"/>
                      <w:b/>
                      <w:bCs/>
                      <w:sz w:val="20"/>
                      <w:szCs w:val="20"/>
                      <w:lang w:eastAsia="en-US"/>
                    </w:rPr>
                    <w:t>session</w:t>
                  </w:r>
                  <w:proofErr w:type="gramEnd"/>
                  <w:r w:rsidRPr="00270AD5">
                    <w:rPr>
                      <w:rFonts w:ascii="Courier New" w:eastAsia="Times New Roman" w:hAnsi="Courier New" w:cs="Courier New"/>
                      <w:b/>
                      <w:bCs/>
                      <w:sz w:val="20"/>
                      <w:szCs w:val="20"/>
                      <w:lang w:eastAsia="en-US"/>
                    </w:rPr>
                    <w:t xml:space="preserve"> = </w:t>
                  </w:r>
                  <w:proofErr w:type="spellStart"/>
                  <w:r w:rsidRPr="00270AD5">
                    <w:rPr>
                      <w:rFonts w:ascii="Courier New" w:eastAsia="Times New Roman" w:hAnsi="Courier New" w:cs="Courier New"/>
                      <w:b/>
                      <w:bCs/>
                      <w:sz w:val="20"/>
                      <w:szCs w:val="20"/>
                      <w:lang w:eastAsia="en-US"/>
                    </w:rPr>
                    <w:t>conn.createQueueSession</w:t>
                  </w:r>
                  <w:proofErr w:type="spellEnd"/>
                  <w:r w:rsidRPr="00270AD5">
                    <w:rPr>
                      <w:rFonts w:ascii="Courier New" w:eastAsia="Times New Roman" w:hAnsi="Courier New" w:cs="Courier New"/>
                      <w:b/>
                      <w:bCs/>
                      <w:sz w:val="20"/>
                      <w:szCs w:val="20"/>
                      <w:lang w:eastAsia="en-US"/>
                    </w:rPr>
                    <w:t>(</w:t>
                  </w:r>
                  <w:proofErr w:type="spellStart"/>
                  <w:r w:rsidRPr="00270AD5">
                    <w:rPr>
                      <w:rFonts w:ascii="Courier New" w:eastAsia="Times New Roman" w:hAnsi="Courier New" w:cs="Courier New"/>
                      <w:b/>
                      <w:bCs/>
                      <w:sz w:val="20"/>
                      <w:szCs w:val="20"/>
                      <w:lang w:eastAsia="en-US"/>
                    </w:rPr>
                    <w:t>false,Session.AUTO_ACKNOWLEDGE</w:t>
                  </w:r>
                  <w:proofErr w:type="spellEnd"/>
                  <w:r w:rsidRPr="00270AD5">
                    <w:rPr>
                      <w:rFonts w:ascii="Courier New" w:eastAsia="Times New Roman" w:hAnsi="Courier New" w:cs="Courier New"/>
                      <w:b/>
                      <w:bCs/>
                      <w:sz w:val="20"/>
                      <w:szCs w:val="20"/>
                      <w:lang w:eastAsia="en-US"/>
                    </w:rPr>
                    <w:t>);</w:t>
                  </w:r>
                </w:p>
                <w:p w:rsidR="00AB7D3D" w:rsidRPr="00270AD5" w:rsidRDefault="00AB7D3D" w:rsidP="00361B9C">
                  <w:pPr>
                    <w:widowControl/>
                    <w:tabs>
                      <w:tab w:val="clear" w:pos="8640"/>
                    </w:tabs>
                    <w:suppressAutoHyphens w:val="0"/>
                    <w:autoSpaceDE w:val="0"/>
                    <w:autoSpaceDN w:val="0"/>
                    <w:adjustRightInd w:val="0"/>
                    <w:rPr>
                      <w:rFonts w:ascii="Courier New" w:eastAsia="Times New Roman" w:hAnsi="Courier New" w:cs="Courier New"/>
                      <w:b/>
                      <w:bCs/>
                      <w:color w:val="FF0000"/>
                      <w:sz w:val="20"/>
                      <w:szCs w:val="20"/>
                      <w:lang w:eastAsia="en-US"/>
                    </w:rPr>
                  </w:pPr>
                  <w:proofErr w:type="gramStart"/>
                  <w:r w:rsidRPr="00270AD5">
                    <w:rPr>
                      <w:rFonts w:ascii="Courier New" w:eastAsia="Times New Roman" w:hAnsi="Courier New" w:cs="Courier New"/>
                      <w:b/>
                      <w:bCs/>
                      <w:color w:val="FF0000"/>
                      <w:sz w:val="20"/>
                      <w:szCs w:val="20"/>
                      <w:lang w:eastAsia="en-US"/>
                    </w:rPr>
                    <w:t>sender</w:t>
                  </w:r>
                  <w:proofErr w:type="gramEnd"/>
                  <w:r w:rsidRPr="00270AD5">
                    <w:rPr>
                      <w:rFonts w:ascii="Courier New" w:eastAsia="Times New Roman" w:hAnsi="Courier New" w:cs="Courier New"/>
                      <w:b/>
                      <w:bCs/>
                      <w:color w:val="FF0000"/>
                      <w:sz w:val="20"/>
                      <w:szCs w:val="20"/>
                      <w:lang w:eastAsia="en-US"/>
                    </w:rPr>
                    <w:t xml:space="preserve"> = </w:t>
                  </w:r>
                  <w:proofErr w:type="spellStart"/>
                  <w:r w:rsidRPr="00270AD5">
                    <w:rPr>
                      <w:rFonts w:ascii="Courier New" w:eastAsia="Times New Roman" w:hAnsi="Courier New" w:cs="Courier New"/>
                      <w:b/>
                      <w:bCs/>
                      <w:color w:val="FF0000"/>
                      <w:sz w:val="20"/>
                      <w:szCs w:val="20"/>
                      <w:lang w:eastAsia="en-US"/>
                    </w:rPr>
                    <w:t>session.createSender</w:t>
                  </w:r>
                  <w:proofErr w:type="spellEnd"/>
                  <w:r w:rsidRPr="00270AD5">
                    <w:rPr>
                      <w:rFonts w:ascii="Courier New" w:eastAsia="Times New Roman" w:hAnsi="Courier New" w:cs="Courier New"/>
                      <w:b/>
                      <w:bCs/>
                      <w:color w:val="FF0000"/>
                      <w:sz w:val="20"/>
                      <w:szCs w:val="20"/>
                      <w:lang w:eastAsia="en-US"/>
                    </w:rPr>
                    <w:t>(queue);</w:t>
                  </w:r>
                </w:p>
                <w:p w:rsidR="00AB7D3D" w:rsidRPr="00361B9C" w:rsidRDefault="00AB7D3D" w:rsidP="00361B9C">
                  <w:pPr>
                    <w:widowControl/>
                    <w:tabs>
                      <w:tab w:val="clear" w:pos="8640"/>
                    </w:tabs>
                    <w:suppressAutoHyphens w:val="0"/>
                    <w:autoSpaceDE w:val="0"/>
                    <w:autoSpaceDN w:val="0"/>
                    <w:adjustRightInd w:val="0"/>
                    <w:rPr>
                      <w:rFonts w:ascii="Courier New" w:hAnsi="Courier New" w:cs="Courier New"/>
                      <w:sz w:val="20"/>
                      <w:szCs w:val="20"/>
                    </w:rPr>
                  </w:pPr>
                  <w:proofErr w:type="gramStart"/>
                  <w:r w:rsidRPr="00361B9C">
                    <w:rPr>
                      <w:rFonts w:ascii="Courier New" w:eastAsia="Times New Roman" w:hAnsi="Courier New" w:cs="Courier New"/>
                      <w:b/>
                      <w:bCs/>
                      <w:sz w:val="20"/>
                      <w:szCs w:val="20"/>
                      <w:lang w:eastAsia="en-US"/>
                    </w:rPr>
                    <w:t>message</w:t>
                  </w:r>
                  <w:proofErr w:type="gramEnd"/>
                  <w:r w:rsidRPr="00361B9C">
                    <w:rPr>
                      <w:rFonts w:ascii="Courier New" w:eastAsia="Times New Roman" w:hAnsi="Courier New" w:cs="Courier New"/>
                      <w:b/>
                      <w:bCs/>
                      <w:sz w:val="20"/>
                      <w:szCs w:val="20"/>
                      <w:lang w:eastAsia="en-US"/>
                    </w:rPr>
                    <w:t xml:space="preserve"> = </w:t>
                  </w:r>
                  <w:proofErr w:type="spellStart"/>
                  <w:r w:rsidRPr="00361B9C">
                    <w:rPr>
                      <w:rFonts w:ascii="Courier New" w:eastAsia="Times New Roman" w:hAnsi="Courier New" w:cs="Courier New"/>
                      <w:b/>
                      <w:bCs/>
                      <w:sz w:val="20"/>
                      <w:szCs w:val="20"/>
                      <w:lang w:eastAsia="en-US"/>
                    </w:rPr>
                    <w:t>session.createTextMessage</w:t>
                  </w:r>
                  <w:proofErr w:type="spellEnd"/>
                  <w:r w:rsidRPr="00361B9C">
                    <w:rPr>
                      <w:rFonts w:ascii="Courier New" w:eastAsia="Times New Roman" w:hAnsi="Courier New" w:cs="Courier New"/>
                      <w:b/>
                      <w:bCs/>
                      <w:sz w:val="20"/>
                      <w:szCs w:val="20"/>
                      <w:lang w:eastAsia="en-US"/>
                    </w:rPr>
                    <w:t>();</w:t>
                  </w:r>
                </w:p>
              </w:txbxContent>
            </v:textbox>
            <w10:wrap type="square"/>
          </v:shape>
        </w:pict>
      </w:r>
    </w:p>
    <w:p w:rsidR="00361B9C" w:rsidRDefault="00361B9C" w:rsidP="00361B9C">
      <w:pPr>
        <w:widowControl/>
        <w:tabs>
          <w:tab w:val="clear" w:pos="8640"/>
        </w:tabs>
        <w:suppressAutoHyphens w:val="0"/>
        <w:spacing w:line="276" w:lineRule="auto"/>
        <w:contextualSpacing/>
      </w:pPr>
    </w:p>
    <w:p w:rsidR="00184E65" w:rsidRDefault="00184E65" w:rsidP="00361B9C">
      <w:pPr>
        <w:widowControl/>
        <w:tabs>
          <w:tab w:val="clear" w:pos="8640"/>
        </w:tabs>
        <w:suppressAutoHyphens w:val="0"/>
        <w:spacing w:line="276" w:lineRule="auto"/>
        <w:contextualSpacing/>
      </w:pPr>
    </w:p>
    <w:p w:rsidR="00361B9C" w:rsidRDefault="00361B9C" w:rsidP="00361B9C">
      <w:pPr>
        <w:widowControl/>
        <w:tabs>
          <w:tab w:val="clear" w:pos="8640"/>
        </w:tabs>
        <w:suppressAutoHyphens w:val="0"/>
        <w:spacing w:line="276" w:lineRule="auto"/>
        <w:contextualSpacing/>
      </w:pPr>
    </w:p>
    <w:p w:rsidR="00361B9C" w:rsidRDefault="00361B9C" w:rsidP="00361B9C">
      <w:pPr>
        <w:widowControl/>
        <w:tabs>
          <w:tab w:val="clear" w:pos="8640"/>
        </w:tabs>
        <w:suppressAutoHyphens w:val="0"/>
        <w:spacing w:line="276" w:lineRule="auto"/>
        <w:contextualSpacing/>
      </w:pPr>
    </w:p>
    <w:p w:rsidR="00361B9C" w:rsidRDefault="00361B9C" w:rsidP="00361B9C">
      <w:pPr>
        <w:pStyle w:val="ListParagraph"/>
        <w:widowControl/>
        <w:tabs>
          <w:tab w:val="clear" w:pos="8640"/>
        </w:tabs>
        <w:suppressAutoHyphens w:val="0"/>
        <w:spacing w:line="276" w:lineRule="auto"/>
        <w:ind w:left="1440"/>
        <w:contextualSpacing/>
      </w:pPr>
    </w:p>
    <w:p w:rsidR="00842CB7" w:rsidRDefault="00842CB7">
      <w:pPr>
        <w:widowControl/>
        <w:tabs>
          <w:tab w:val="clear" w:pos="8640"/>
        </w:tabs>
        <w:suppressAutoHyphens w:val="0"/>
        <w:rPr>
          <w:noProof/>
          <w:kern w:val="1"/>
        </w:rPr>
      </w:pPr>
      <w:r>
        <w:rPr>
          <w:noProof/>
        </w:rPr>
        <w:br w:type="page"/>
      </w:r>
    </w:p>
    <w:p w:rsidR="0033064D" w:rsidRDefault="00184E65" w:rsidP="00270AD5">
      <w:pPr>
        <w:pStyle w:val="ListParagraph"/>
        <w:widowControl/>
        <w:numPr>
          <w:ilvl w:val="1"/>
          <w:numId w:val="11"/>
        </w:numPr>
        <w:tabs>
          <w:tab w:val="clear" w:pos="8640"/>
        </w:tabs>
        <w:suppressAutoHyphens w:val="0"/>
        <w:spacing w:line="276" w:lineRule="auto"/>
        <w:contextualSpacing/>
      </w:pPr>
      <w:r>
        <w:rPr>
          <w:noProof/>
        </w:rPr>
        <w:lastRenderedPageBreak/>
        <w:t>The last initialization task is creating a message object to transmit. We can use the same object to send multiple messages, by changing the contents of the object, so we need only create one.</w:t>
      </w:r>
    </w:p>
    <w:p w:rsidR="00842CB7" w:rsidRDefault="00842CB7" w:rsidP="00842CB7">
      <w:pPr>
        <w:widowControl/>
        <w:tabs>
          <w:tab w:val="clear" w:pos="8640"/>
        </w:tabs>
        <w:suppressAutoHyphens w:val="0"/>
        <w:spacing w:line="276" w:lineRule="auto"/>
        <w:contextualSpacing/>
      </w:pPr>
    </w:p>
    <w:p w:rsidR="0033064D" w:rsidRDefault="00842CB7" w:rsidP="0033064D">
      <w:pPr>
        <w:widowControl/>
        <w:tabs>
          <w:tab w:val="clear" w:pos="8640"/>
        </w:tabs>
        <w:suppressAutoHyphens w:val="0"/>
        <w:spacing w:line="276" w:lineRule="auto"/>
        <w:contextualSpacing/>
      </w:pPr>
      <w:r>
        <w:rPr>
          <w:noProof/>
          <w:lang w:eastAsia="en-US"/>
        </w:rPr>
        <w:pict>
          <v:shape id="_x0000_s2058" type="#_x0000_t202" style="position:absolute;margin-left:52.05pt;margin-top:.85pt;width:421.5pt;height:71.25pt;z-index:251672576">
            <v:fill r:id="rId26" o:title="greenbar_lite" recolor="t" rotate="t" type="frame"/>
            <v:textbox style="mso-next-textbox:#_x0000_s2058">
              <w:txbxContent>
                <w:p w:rsidR="00AB7D3D" w:rsidRPr="00361B9C" w:rsidRDefault="00AB7D3D" w:rsidP="00270AD5">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361B9C">
                    <w:rPr>
                      <w:rFonts w:ascii="Courier New" w:eastAsia="Times New Roman" w:hAnsi="Courier New" w:cs="Courier New"/>
                      <w:b/>
                      <w:bCs/>
                      <w:sz w:val="20"/>
                      <w:szCs w:val="20"/>
                      <w:lang w:eastAsia="en-US"/>
                    </w:rPr>
                    <w:t>/* START messaging code */</w:t>
                  </w:r>
                </w:p>
                <w:p w:rsidR="00AB7D3D" w:rsidRPr="00361B9C" w:rsidRDefault="00AB7D3D" w:rsidP="00270AD5">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spellStart"/>
                  <w:proofErr w:type="gramStart"/>
                  <w:r w:rsidRPr="00361B9C">
                    <w:rPr>
                      <w:rFonts w:ascii="Courier New" w:eastAsia="Times New Roman" w:hAnsi="Courier New" w:cs="Courier New"/>
                      <w:b/>
                      <w:bCs/>
                      <w:sz w:val="20"/>
                      <w:szCs w:val="20"/>
                      <w:lang w:eastAsia="en-US"/>
                    </w:rPr>
                    <w:t>conn</w:t>
                  </w:r>
                  <w:proofErr w:type="spellEnd"/>
                  <w:proofErr w:type="gramEnd"/>
                  <w:r w:rsidRPr="00361B9C">
                    <w:rPr>
                      <w:rFonts w:ascii="Courier New" w:eastAsia="Times New Roman" w:hAnsi="Courier New" w:cs="Courier New"/>
                      <w:b/>
                      <w:bCs/>
                      <w:sz w:val="20"/>
                      <w:szCs w:val="20"/>
                      <w:lang w:eastAsia="en-US"/>
                    </w:rPr>
                    <w:t xml:space="preserve"> = </w:t>
                  </w:r>
                  <w:proofErr w:type="spellStart"/>
                  <w:r w:rsidRPr="00361B9C">
                    <w:rPr>
                      <w:rFonts w:ascii="Courier New" w:eastAsia="Times New Roman" w:hAnsi="Courier New" w:cs="Courier New"/>
                      <w:b/>
                      <w:bCs/>
                      <w:sz w:val="20"/>
                      <w:szCs w:val="20"/>
                      <w:lang w:eastAsia="en-US"/>
                    </w:rPr>
                    <w:t>factory.createQueueConnection</w:t>
                  </w:r>
                  <w:proofErr w:type="spellEnd"/>
                  <w:r w:rsidRPr="00361B9C">
                    <w:rPr>
                      <w:rFonts w:ascii="Courier New" w:eastAsia="Times New Roman" w:hAnsi="Courier New" w:cs="Courier New"/>
                      <w:b/>
                      <w:bCs/>
                      <w:sz w:val="20"/>
                      <w:szCs w:val="20"/>
                      <w:lang w:eastAsia="en-US"/>
                    </w:rPr>
                    <w:t>();</w:t>
                  </w:r>
                </w:p>
                <w:p w:rsidR="00AB7D3D" w:rsidRPr="00270AD5" w:rsidRDefault="00AB7D3D" w:rsidP="00270AD5">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gramStart"/>
                  <w:r w:rsidRPr="00270AD5">
                    <w:rPr>
                      <w:rFonts w:ascii="Courier New" w:eastAsia="Times New Roman" w:hAnsi="Courier New" w:cs="Courier New"/>
                      <w:b/>
                      <w:bCs/>
                      <w:sz w:val="20"/>
                      <w:szCs w:val="20"/>
                      <w:lang w:eastAsia="en-US"/>
                    </w:rPr>
                    <w:t>session</w:t>
                  </w:r>
                  <w:proofErr w:type="gramEnd"/>
                  <w:r w:rsidRPr="00270AD5">
                    <w:rPr>
                      <w:rFonts w:ascii="Courier New" w:eastAsia="Times New Roman" w:hAnsi="Courier New" w:cs="Courier New"/>
                      <w:b/>
                      <w:bCs/>
                      <w:sz w:val="20"/>
                      <w:szCs w:val="20"/>
                      <w:lang w:eastAsia="en-US"/>
                    </w:rPr>
                    <w:t xml:space="preserve"> = </w:t>
                  </w:r>
                  <w:proofErr w:type="spellStart"/>
                  <w:r w:rsidRPr="00270AD5">
                    <w:rPr>
                      <w:rFonts w:ascii="Courier New" w:eastAsia="Times New Roman" w:hAnsi="Courier New" w:cs="Courier New"/>
                      <w:b/>
                      <w:bCs/>
                      <w:sz w:val="20"/>
                      <w:szCs w:val="20"/>
                      <w:lang w:eastAsia="en-US"/>
                    </w:rPr>
                    <w:t>conn.createQueueSession</w:t>
                  </w:r>
                  <w:proofErr w:type="spellEnd"/>
                  <w:r w:rsidRPr="00270AD5">
                    <w:rPr>
                      <w:rFonts w:ascii="Courier New" w:eastAsia="Times New Roman" w:hAnsi="Courier New" w:cs="Courier New"/>
                      <w:b/>
                      <w:bCs/>
                      <w:sz w:val="20"/>
                      <w:szCs w:val="20"/>
                      <w:lang w:eastAsia="en-US"/>
                    </w:rPr>
                    <w:t>(</w:t>
                  </w:r>
                  <w:proofErr w:type="spellStart"/>
                  <w:r w:rsidRPr="00270AD5">
                    <w:rPr>
                      <w:rFonts w:ascii="Courier New" w:eastAsia="Times New Roman" w:hAnsi="Courier New" w:cs="Courier New"/>
                      <w:b/>
                      <w:bCs/>
                      <w:sz w:val="20"/>
                      <w:szCs w:val="20"/>
                      <w:lang w:eastAsia="en-US"/>
                    </w:rPr>
                    <w:t>false,Session.AUTO_ACKNOWLEDGE</w:t>
                  </w:r>
                  <w:proofErr w:type="spellEnd"/>
                  <w:r w:rsidRPr="00270AD5">
                    <w:rPr>
                      <w:rFonts w:ascii="Courier New" w:eastAsia="Times New Roman" w:hAnsi="Courier New" w:cs="Courier New"/>
                      <w:b/>
                      <w:bCs/>
                      <w:sz w:val="20"/>
                      <w:szCs w:val="20"/>
                      <w:lang w:eastAsia="en-US"/>
                    </w:rPr>
                    <w:t>);</w:t>
                  </w:r>
                </w:p>
                <w:p w:rsidR="00AB7D3D" w:rsidRPr="00361B9C" w:rsidRDefault="00AB7D3D" w:rsidP="00270AD5">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gramStart"/>
                  <w:r w:rsidRPr="00361B9C">
                    <w:rPr>
                      <w:rFonts w:ascii="Courier New" w:eastAsia="Times New Roman" w:hAnsi="Courier New" w:cs="Courier New"/>
                      <w:b/>
                      <w:bCs/>
                      <w:sz w:val="20"/>
                      <w:szCs w:val="20"/>
                      <w:lang w:eastAsia="en-US"/>
                    </w:rPr>
                    <w:t>sender</w:t>
                  </w:r>
                  <w:proofErr w:type="gramEnd"/>
                  <w:r w:rsidRPr="00361B9C">
                    <w:rPr>
                      <w:rFonts w:ascii="Courier New" w:eastAsia="Times New Roman" w:hAnsi="Courier New" w:cs="Courier New"/>
                      <w:b/>
                      <w:bCs/>
                      <w:sz w:val="20"/>
                      <w:szCs w:val="20"/>
                      <w:lang w:eastAsia="en-US"/>
                    </w:rPr>
                    <w:t xml:space="preserve"> = </w:t>
                  </w:r>
                  <w:proofErr w:type="spellStart"/>
                  <w:r w:rsidRPr="00361B9C">
                    <w:rPr>
                      <w:rFonts w:ascii="Courier New" w:eastAsia="Times New Roman" w:hAnsi="Courier New" w:cs="Courier New"/>
                      <w:b/>
                      <w:bCs/>
                      <w:sz w:val="20"/>
                      <w:szCs w:val="20"/>
                      <w:lang w:eastAsia="en-US"/>
                    </w:rPr>
                    <w:t>session.createSender</w:t>
                  </w:r>
                  <w:proofErr w:type="spellEnd"/>
                  <w:r w:rsidRPr="00361B9C">
                    <w:rPr>
                      <w:rFonts w:ascii="Courier New" w:eastAsia="Times New Roman" w:hAnsi="Courier New" w:cs="Courier New"/>
                      <w:b/>
                      <w:bCs/>
                      <w:sz w:val="20"/>
                      <w:szCs w:val="20"/>
                      <w:lang w:eastAsia="en-US"/>
                    </w:rPr>
                    <w:t>(queue);</w:t>
                  </w:r>
                </w:p>
                <w:p w:rsidR="00AB7D3D" w:rsidRPr="00270AD5" w:rsidRDefault="00AB7D3D" w:rsidP="00270AD5">
                  <w:pPr>
                    <w:widowControl/>
                    <w:tabs>
                      <w:tab w:val="clear" w:pos="8640"/>
                    </w:tabs>
                    <w:suppressAutoHyphens w:val="0"/>
                    <w:autoSpaceDE w:val="0"/>
                    <w:autoSpaceDN w:val="0"/>
                    <w:adjustRightInd w:val="0"/>
                    <w:rPr>
                      <w:rFonts w:ascii="Courier New" w:hAnsi="Courier New" w:cs="Courier New"/>
                      <w:color w:val="FF0000"/>
                      <w:sz w:val="20"/>
                      <w:szCs w:val="20"/>
                    </w:rPr>
                  </w:pPr>
                  <w:proofErr w:type="gramStart"/>
                  <w:r w:rsidRPr="00270AD5">
                    <w:rPr>
                      <w:rFonts w:ascii="Courier New" w:eastAsia="Times New Roman" w:hAnsi="Courier New" w:cs="Courier New"/>
                      <w:b/>
                      <w:bCs/>
                      <w:color w:val="FF0000"/>
                      <w:sz w:val="20"/>
                      <w:szCs w:val="20"/>
                      <w:lang w:eastAsia="en-US"/>
                    </w:rPr>
                    <w:t>message</w:t>
                  </w:r>
                  <w:proofErr w:type="gramEnd"/>
                  <w:r w:rsidRPr="00270AD5">
                    <w:rPr>
                      <w:rFonts w:ascii="Courier New" w:eastAsia="Times New Roman" w:hAnsi="Courier New" w:cs="Courier New"/>
                      <w:b/>
                      <w:bCs/>
                      <w:color w:val="FF0000"/>
                      <w:sz w:val="20"/>
                      <w:szCs w:val="20"/>
                      <w:lang w:eastAsia="en-US"/>
                    </w:rPr>
                    <w:t xml:space="preserve"> = </w:t>
                  </w:r>
                  <w:proofErr w:type="spellStart"/>
                  <w:r w:rsidRPr="00270AD5">
                    <w:rPr>
                      <w:rFonts w:ascii="Courier New" w:eastAsia="Times New Roman" w:hAnsi="Courier New" w:cs="Courier New"/>
                      <w:b/>
                      <w:bCs/>
                      <w:color w:val="FF0000"/>
                      <w:sz w:val="20"/>
                      <w:szCs w:val="20"/>
                      <w:lang w:eastAsia="en-US"/>
                    </w:rPr>
                    <w:t>session.createTextMessage</w:t>
                  </w:r>
                  <w:proofErr w:type="spellEnd"/>
                  <w:r w:rsidRPr="00270AD5">
                    <w:rPr>
                      <w:rFonts w:ascii="Courier New" w:eastAsia="Times New Roman" w:hAnsi="Courier New" w:cs="Courier New"/>
                      <w:b/>
                      <w:bCs/>
                      <w:color w:val="FF0000"/>
                      <w:sz w:val="20"/>
                      <w:szCs w:val="20"/>
                      <w:lang w:eastAsia="en-US"/>
                    </w:rPr>
                    <w:t>();</w:t>
                  </w:r>
                </w:p>
              </w:txbxContent>
            </v:textbox>
            <w10:wrap type="square"/>
          </v:shape>
        </w:pict>
      </w:r>
    </w:p>
    <w:p w:rsidR="0033064D" w:rsidRDefault="0033064D" w:rsidP="0033064D">
      <w:pPr>
        <w:widowControl/>
        <w:tabs>
          <w:tab w:val="clear" w:pos="8640"/>
        </w:tabs>
        <w:suppressAutoHyphens w:val="0"/>
        <w:spacing w:line="276" w:lineRule="auto"/>
        <w:contextualSpacing/>
      </w:pPr>
    </w:p>
    <w:p w:rsidR="0033064D" w:rsidRDefault="0033064D" w:rsidP="0033064D">
      <w:pPr>
        <w:widowControl/>
        <w:tabs>
          <w:tab w:val="clear" w:pos="8640"/>
        </w:tabs>
        <w:suppressAutoHyphens w:val="0"/>
        <w:spacing w:line="276" w:lineRule="auto"/>
        <w:contextualSpacing/>
      </w:pPr>
    </w:p>
    <w:p w:rsidR="0033064D" w:rsidRDefault="0033064D" w:rsidP="0033064D">
      <w:pPr>
        <w:widowControl/>
        <w:tabs>
          <w:tab w:val="clear" w:pos="8640"/>
        </w:tabs>
        <w:suppressAutoHyphens w:val="0"/>
        <w:spacing w:line="276" w:lineRule="auto"/>
        <w:contextualSpacing/>
      </w:pPr>
    </w:p>
    <w:p w:rsidR="0033064D" w:rsidRDefault="0033064D" w:rsidP="0033064D">
      <w:pPr>
        <w:pStyle w:val="ListParagraph"/>
        <w:widowControl/>
        <w:tabs>
          <w:tab w:val="clear" w:pos="8640"/>
        </w:tabs>
        <w:suppressAutoHyphens w:val="0"/>
        <w:spacing w:line="276" w:lineRule="auto"/>
        <w:ind w:left="1440"/>
        <w:contextualSpacing/>
      </w:pPr>
    </w:p>
    <w:p w:rsidR="0033064D" w:rsidRDefault="0033064D" w:rsidP="00842CB7">
      <w:pPr>
        <w:widowControl/>
        <w:tabs>
          <w:tab w:val="clear" w:pos="8640"/>
        </w:tabs>
        <w:suppressAutoHyphens w:val="0"/>
        <w:spacing w:line="276" w:lineRule="auto"/>
        <w:contextualSpacing/>
      </w:pPr>
    </w:p>
    <w:p w:rsidR="000A26D5" w:rsidRDefault="0033064D" w:rsidP="002E00A2">
      <w:pPr>
        <w:pStyle w:val="ListParagraph"/>
        <w:widowControl/>
        <w:numPr>
          <w:ilvl w:val="1"/>
          <w:numId w:val="11"/>
        </w:numPr>
        <w:tabs>
          <w:tab w:val="clear" w:pos="8640"/>
        </w:tabs>
        <w:suppressAutoHyphens w:val="0"/>
        <w:spacing w:line="276" w:lineRule="auto"/>
        <w:contextualSpacing/>
      </w:pPr>
      <w:r>
        <w:rPr>
          <w:noProof/>
        </w:rPr>
        <w:t>Fi</w:t>
      </w:r>
      <w:proofErr w:type="spellStart"/>
      <w:r>
        <w:t>nal</w:t>
      </w:r>
      <w:r w:rsidR="00184E65">
        <w:t>ly</w:t>
      </w:r>
      <w:proofErr w:type="spellEnd"/>
      <w:r w:rsidR="00184E65">
        <w:t>, we can transmit messages. Here, we set the contents of the message object and transmit the message once for each string we wish to transmit.</w:t>
      </w:r>
    </w:p>
    <w:p w:rsidR="00184E65" w:rsidRDefault="00935F05" w:rsidP="000A26D5">
      <w:pPr>
        <w:widowControl/>
        <w:tabs>
          <w:tab w:val="clear" w:pos="8640"/>
        </w:tabs>
        <w:suppressAutoHyphens w:val="0"/>
        <w:spacing w:line="276" w:lineRule="auto"/>
        <w:ind w:left="1080"/>
        <w:contextualSpacing/>
        <w:rPr>
          <w:noProof/>
        </w:rPr>
      </w:pPr>
      <w:r>
        <w:rPr>
          <w:noProof/>
          <w:lang w:eastAsia="en-US"/>
        </w:rPr>
        <w:pict>
          <v:shape id="_x0000_s2059" type="#_x0000_t202" style="position:absolute;left:0;text-align:left;margin-left:60.3pt;margin-top:10.75pt;width:413.25pt;height:130.5pt;z-index:251667456">
            <v:fill r:id="rId26" o:title="greenbar_lite" recolor="t" rotate="t" type="frame"/>
            <v:textbox style="mso-next-textbox:#_x0000_s2059">
              <w:txbxContent>
                <w:p w:rsidR="00AB7D3D" w:rsidRPr="00F874B2" w:rsidRDefault="00AB7D3D" w:rsidP="00F874B2">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F874B2">
                    <w:rPr>
                      <w:rFonts w:ascii="Courier New" w:eastAsia="Times New Roman" w:hAnsi="Courier New" w:cs="Courier New"/>
                      <w:b/>
                      <w:bCs/>
                      <w:sz w:val="20"/>
                      <w:szCs w:val="20"/>
                      <w:lang w:eastAsia="en-US"/>
                    </w:rPr>
                    <w:t>/* send the messages */</w:t>
                  </w:r>
                </w:p>
                <w:p w:rsidR="00AB7D3D" w:rsidRPr="00C52607" w:rsidRDefault="00AB7D3D" w:rsidP="00F874B2">
                  <w:pPr>
                    <w:widowControl/>
                    <w:tabs>
                      <w:tab w:val="clear" w:pos="8640"/>
                    </w:tabs>
                    <w:suppressAutoHyphens w:val="0"/>
                    <w:autoSpaceDE w:val="0"/>
                    <w:autoSpaceDN w:val="0"/>
                    <w:adjustRightInd w:val="0"/>
                    <w:rPr>
                      <w:rFonts w:ascii="Courier New" w:eastAsia="Times New Roman" w:hAnsi="Courier New" w:cs="Courier New"/>
                      <w:b/>
                      <w:bCs/>
                      <w:color w:val="FF0000"/>
                      <w:sz w:val="20"/>
                      <w:szCs w:val="20"/>
                      <w:lang w:eastAsia="en-US"/>
                    </w:rPr>
                  </w:pPr>
                  <w:proofErr w:type="gramStart"/>
                  <w:r w:rsidRPr="00C52607">
                    <w:rPr>
                      <w:rFonts w:ascii="Courier New" w:eastAsia="Times New Roman" w:hAnsi="Courier New" w:cs="Courier New"/>
                      <w:b/>
                      <w:bCs/>
                      <w:color w:val="FF0000"/>
                      <w:sz w:val="20"/>
                      <w:szCs w:val="20"/>
                      <w:lang w:eastAsia="en-US"/>
                    </w:rPr>
                    <w:t>for</w:t>
                  </w:r>
                  <w:proofErr w:type="gramEnd"/>
                  <w:r w:rsidRPr="00C52607">
                    <w:rPr>
                      <w:rFonts w:ascii="Courier New" w:eastAsia="Times New Roman" w:hAnsi="Courier New" w:cs="Courier New"/>
                      <w:b/>
                      <w:bCs/>
                      <w:color w:val="FF0000"/>
                      <w:sz w:val="20"/>
                      <w:szCs w:val="20"/>
                      <w:lang w:eastAsia="en-US"/>
                    </w:rPr>
                    <w:t xml:space="preserve"> (</w:t>
                  </w:r>
                  <w:proofErr w:type="spellStart"/>
                  <w:r w:rsidRPr="00C52607">
                    <w:rPr>
                      <w:rFonts w:ascii="Courier New" w:eastAsia="Times New Roman" w:hAnsi="Courier New" w:cs="Courier New"/>
                      <w:b/>
                      <w:bCs/>
                      <w:color w:val="FF0000"/>
                      <w:sz w:val="20"/>
                      <w:szCs w:val="20"/>
                      <w:lang w:eastAsia="en-US"/>
                    </w:rPr>
                    <w:t>int</w:t>
                  </w:r>
                  <w:proofErr w:type="spellEnd"/>
                  <w:r w:rsidRPr="00C52607">
                    <w:rPr>
                      <w:rFonts w:ascii="Courier New" w:eastAsia="Times New Roman" w:hAnsi="Courier New" w:cs="Courier New"/>
                      <w:b/>
                      <w:bCs/>
                      <w:color w:val="FF0000"/>
                      <w:sz w:val="20"/>
                      <w:szCs w:val="20"/>
                      <w:lang w:eastAsia="en-US"/>
                    </w:rPr>
                    <w:t xml:space="preserve"> i = 0; i &lt; </w:t>
                  </w:r>
                  <w:proofErr w:type="spellStart"/>
                  <w:r w:rsidRPr="00C52607">
                    <w:rPr>
                      <w:rFonts w:ascii="Courier New" w:eastAsia="Times New Roman" w:hAnsi="Courier New" w:cs="Courier New"/>
                      <w:b/>
                      <w:bCs/>
                      <w:color w:val="FF0000"/>
                      <w:sz w:val="20"/>
                      <w:szCs w:val="20"/>
                      <w:lang w:eastAsia="en-US"/>
                    </w:rPr>
                    <w:t>messages.length</w:t>
                  </w:r>
                  <w:proofErr w:type="spellEnd"/>
                  <w:r w:rsidRPr="00C52607">
                    <w:rPr>
                      <w:rFonts w:ascii="Courier New" w:eastAsia="Times New Roman" w:hAnsi="Courier New" w:cs="Courier New"/>
                      <w:b/>
                      <w:bCs/>
                      <w:color w:val="FF0000"/>
                      <w:sz w:val="20"/>
                      <w:szCs w:val="20"/>
                      <w:lang w:eastAsia="en-US"/>
                    </w:rPr>
                    <w:t>; i++) {</w:t>
                  </w:r>
                </w:p>
                <w:p w:rsidR="00AB7D3D" w:rsidRPr="00C52607" w:rsidRDefault="00AB7D3D" w:rsidP="00F874B2">
                  <w:pPr>
                    <w:widowControl/>
                    <w:tabs>
                      <w:tab w:val="clear" w:pos="8640"/>
                    </w:tabs>
                    <w:suppressAutoHyphens w:val="0"/>
                    <w:autoSpaceDE w:val="0"/>
                    <w:autoSpaceDN w:val="0"/>
                    <w:adjustRightInd w:val="0"/>
                    <w:ind w:firstLine="709"/>
                    <w:rPr>
                      <w:rFonts w:ascii="Courier New" w:eastAsia="Times New Roman" w:hAnsi="Courier New" w:cs="Courier New"/>
                      <w:b/>
                      <w:bCs/>
                      <w:color w:val="FF0000"/>
                      <w:sz w:val="20"/>
                      <w:szCs w:val="20"/>
                      <w:lang w:eastAsia="en-US"/>
                    </w:rPr>
                  </w:pPr>
                  <w:proofErr w:type="spellStart"/>
                  <w:proofErr w:type="gramStart"/>
                  <w:r w:rsidRPr="00C52607">
                    <w:rPr>
                      <w:rFonts w:ascii="Courier New" w:eastAsia="Times New Roman" w:hAnsi="Courier New" w:cs="Courier New"/>
                      <w:b/>
                      <w:bCs/>
                      <w:color w:val="FF0000"/>
                      <w:sz w:val="20"/>
                      <w:szCs w:val="20"/>
                      <w:lang w:eastAsia="en-US"/>
                    </w:rPr>
                    <w:t>message.setText</w:t>
                  </w:r>
                  <w:proofErr w:type="spellEnd"/>
                  <w:r w:rsidRPr="00C52607">
                    <w:rPr>
                      <w:rFonts w:ascii="Courier New" w:eastAsia="Times New Roman" w:hAnsi="Courier New" w:cs="Courier New"/>
                      <w:b/>
                      <w:bCs/>
                      <w:color w:val="FF0000"/>
                      <w:sz w:val="20"/>
                      <w:szCs w:val="20"/>
                      <w:lang w:eastAsia="en-US"/>
                    </w:rPr>
                    <w:t>(</w:t>
                  </w:r>
                  <w:proofErr w:type="gramEnd"/>
                  <w:r w:rsidRPr="00C52607">
                    <w:rPr>
                      <w:rFonts w:ascii="Courier New" w:eastAsia="Times New Roman" w:hAnsi="Courier New" w:cs="Courier New"/>
                      <w:b/>
                      <w:bCs/>
                      <w:color w:val="FF0000"/>
                      <w:sz w:val="20"/>
                      <w:szCs w:val="20"/>
                      <w:lang w:eastAsia="en-US"/>
                    </w:rPr>
                    <w:t>(i + 1) + " " + messages[i]);</w:t>
                  </w:r>
                </w:p>
                <w:p w:rsidR="00AB7D3D" w:rsidRPr="00C52607" w:rsidRDefault="00AB7D3D" w:rsidP="00F874B2">
                  <w:pPr>
                    <w:widowControl/>
                    <w:tabs>
                      <w:tab w:val="clear" w:pos="8640"/>
                    </w:tabs>
                    <w:suppressAutoHyphens w:val="0"/>
                    <w:autoSpaceDE w:val="0"/>
                    <w:autoSpaceDN w:val="0"/>
                    <w:adjustRightInd w:val="0"/>
                    <w:rPr>
                      <w:rFonts w:ascii="Courier New" w:eastAsia="Times New Roman" w:hAnsi="Courier New" w:cs="Courier New"/>
                      <w:b/>
                      <w:bCs/>
                      <w:color w:val="FF0000"/>
                      <w:sz w:val="20"/>
                      <w:szCs w:val="20"/>
                      <w:lang w:eastAsia="en-US"/>
                    </w:rPr>
                  </w:pPr>
                  <w:r w:rsidRPr="00C52607">
                    <w:rPr>
                      <w:rFonts w:ascii="Courier New" w:eastAsia="Times New Roman" w:hAnsi="Courier New" w:cs="Courier New"/>
                      <w:b/>
                      <w:bCs/>
                      <w:color w:val="FF0000"/>
                      <w:sz w:val="20"/>
                      <w:szCs w:val="20"/>
                      <w:lang w:eastAsia="en-US"/>
                    </w:rPr>
                    <w:tab/>
                  </w:r>
                  <w:proofErr w:type="spellStart"/>
                  <w:proofErr w:type="gramStart"/>
                  <w:r w:rsidRPr="00C52607">
                    <w:rPr>
                      <w:rFonts w:ascii="Courier New" w:eastAsia="Times New Roman" w:hAnsi="Courier New" w:cs="Courier New"/>
                      <w:b/>
                      <w:bCs/>
                      <w:color w:val="FF0000"/>
                      <w:sz w:val="20"/>
                      <w:szCs w:val="20"/>
                      <w:lang w:eastAsia="en-US"/>
                    </w:rPr>
                    <w:t>System.out.println</w:t>
                  </w:r>
                  <w:proofErr w:type="spellEnd"/>
                  <w:r w:rsidRPr="00C52607">
                    <w:rPr>
                      <w:rFonts w:ascii="Courier New" w:eastAsia="Times New Roman" w:hAnsi="Courier New" w:cs="Courier New"/>
                      <w:b/>
                      <w:bCs/>
                      <w:color w:val="FF0000"/>
                      <w:sz w:val="20"/>
                      <w:szCs w:val="20"/>
                      <w:lang w:eastAsia="en-US"/>
                    </w:rPr>
                    <w:t>(</w:t>
                  </w:r>
                  <w:proofErr w:type="gramEnd"/>
                  <w:r w:rsidRPr="00C52607">
                    <w:rPr>
                      <w:rFonts w:ascii="Courier New" w:eastAsia="Times New Roman" w:hAnsi="Courier New" w:cs="Courier New"/>
                      <w:b/>
                      <w:bCs/>
                      <w:color w:val="FF0000"/>
                      <w:sz w:val="20"/>
                      <w:szCs w:val="20"/>
                      <w:lang w:eastAsia="en-US"/>
                    </w:rPr>
                    <w:t xml:space="preserve">"Sending message: " + </w:t>
                  </w:r>
                  <w:proofErr w:type="spellStart"/>
                  <w:r w:rsidRPr="00C52607">
                    <w:rPr>
                      <w:rFonts w:ascii="Courier New" w:eastAsia="Times New Roman" w:hAnsi="Courier New" w:cs="Courier New"/>
                      <w:b/>
                      <w:bCs/>
                      <w:color w:val="FF0000"/>
                      <w:sz w:val="20"/>
                      <w:szCs w:val="20"/>
                      <w:lang w:eastAsia="en-US"/>
                    </w:rPr>
                    <w:t>message.getText</w:t>
                  </w:r>
                  <w:proofErr w:type="spellEnd"/>
                  <w:r w:rsidRPr="00C52607">
                    <w:rPr>
                      <w:rFonts w:ascii="Courier New" w:eastAsia="Times New Roman" w:hAnsi="Courier New" w:cs="Courier New"/>
                      <w:b/>
                      <w:bCs/>
                      <w:color w:val="FF0000"/>
                      <w:sz w:val="20"/>
                      <w:szCs w:val="20"/>
                      <w:lang w:eastAsia="en-US"/>
                    </w:rPr>
                    <w:t>());</w:t>
                  </w:r>
                </w:p>
                <w:p w:rsidR="00AB7D3D" w:rsidRPr="00C52607" w:rsidRDefault="00AB7D3D" w:rsidP="00F874B2">
                  <w:pPr>
                    <w:widowControl/>
                    <w:tabs>
                      <w:tab w:val="clear" w:pos="8640"/>
                    </w:tabs>
                    <w:suppressAutoHyphens w:val="0"/>
                    <w:autoSpaceDE w:val="0"/>
                    <w:autoSpaceDN w:val="0"/>
                    <w:adjustRightInd w:val="0"/>
                    <w:rPr>
                      <w:rFonts w:ascii="Courier New" w:eastAsia="Times New Roman" w:hAnsi="Courier New" w:cs="Courier New"/>
                      <w:b/>
                      <w:bCs/>
                      <w:color w:val="FF0000"/>
                      <w:sz w:val="20"/>
                      <w:szCs w:val="20"/>
                      <w:lang w:eastAsia="en-US"/>
                    </w:rPr>
                  </w:pPr>
                  <w:r w:rsidRPr="00C52607">
                    <w:rPr>
                      <w:rFonts w:ascii="Courier New" w:eastAsia="Times New Roman" w:hAnsi="Courier New" w:cs="Courier New"/>
                      <w:b/>
                      <w:bCs/>
                      <w:color w:val="FF0000"/>
                      <w:sz w:val="20"/>
                      <w:szCs w:val="20"/>
                      <w:lang w:eastAsia="en-US"/>
                    </w:rPr>
                    <w:tab/>
                  </w:r>
                  <w:proofErr w:type="spellStart"/>
                  <w:proofErr w:type="gramStart"/>
                  <w:r w:rsidRPr="00C52607">
                    <w:rPr>
                      <w:rFonts w:ascii="Courier New" w:eastAsia="Times New Roman" w:hAnsi="Courier New" w:cs="Courier New"/>
                      <w:b/>
                      <w:bCs/>
                      <w:color w:val="FF0000"/>
                      <w:sz w:val="20"/>
                      <w:szCs w:val="20"/>
                      <w:lang w:eastAsia="en-US"/>
                    </w:rPr>
                    <w:t>sender.send</w:t>
                  </w:r>
                  <w:proofErr w:type="spellEnd"/>
                  <w:r w:rsidRPr="00C52607">
                    <w:rPr>
                      <w:rFonts w:ascii="Courier New" w:eastAsia="Times New Roman" w:hAnsi="Courier New" w:cs="Courier New"/>
                      <w:b/>
                      <w:bCs/>
                      <w:color w:val="FF0000"/>
                      <w:sz w:val="20"/>
                      <w:szCs w:val="20"/>
                      <w:lang w:eastAsia="en-US"/>
                    </w:rPr>
                    <w:t>(</w:t>
                  </w:r>
                  <w:proofErr w:type="gramEnd"/>
                  <w:r w:rsidRPr="00C52607">
                    <w:rPr>
                      <w:rFonts w:ascii="Courier New" w:eastAsia="Times New Roman" w:hAnsi="Courier New" w:cs="Courier New"/>
                      <w:b/>
                      <w:bCs/>
                      <w:color w:val="FF0000"/>
                      <w:sz w:val="20"/>
                      <w:szCs w:val="20"/>
                      <w:lang w:eastAsia="en-US"/>
                    </w:rPr>
                    <w:t>message);</w:t>
                  </w:r>
                </w:p>
                <w:p w:rsidR="00AB7D3D" w:rsidRPr="00C52607" w:rsidRDefault="00AB7D3D" w:rsidP="00F874B2">
                  <w:pPr>
                    <w:widowControl/>
                    <w:tabs>
                      <w:tab w:val="clear" w:pos="8640"/>
                    </w:tabs>
                    <w:suppressAutoHyphens w:val="0"/>
                    <w:autoSpaceDE w:val="0"/>
                    <w:autoSpaceDN w:val="0"/>
                    <w:adjustRightInd w:val="0"/>
                    <w:rPr>
                      <w:rFonts w:ascii="Courier New" w:eastAsia="Times New Roman" w:hAnsi="Courier New" w:cs="Courier New"/>
                      <w:b/>
                      <w:bCs/>
                      <w:color w:val="FF0000"/>
                      <w:sz w:val="20"/>
                      <w:szCs w:val="20"/>
                      <w:lang w:eastAsia="en-US"/>
                    </w:rPr>
                  </w:pPr>
                  <w:r w:rsidRPr="00C52607">
                    <w:rPr>
                      <w:rFonts w:ascii="Courier New" w:eastAsia="Times New Roman" w:hAnsi="Courier New" w:cs="Courier New"/>
                      <w:b/>
                      <w:bCs/>
                      <w:color w:val="FF0000"/>
                      <w:sz w:val="20"/>
                      <w:szCs w:val="20"/>
                      <w:lang w:eastAsia="en-US"/>
                    </w:rPr>
                    <w:t>}</w:t>
                  </w:r>
                </w:p>
                <w:p w:rsidR="00AB7D3D" w:rsidRPr="00F874B2" w:rsidRDefault="00AB7D3D" w:rsidP="00F874B2">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
                <w:p w:rsidR="00AB7D3D" w:rsidRPr="00F874B2" w:rsidRDefault="00AB7D3D" w:rsidP="00F874B2">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F874B2">
                    <w:rPr>
                      <w:rFonts w:ascii="Courier New" w:eastAsia="Times New Roman" w:hAnsi="Courier New" w:cs="Courier New"/>
                      <w:b/>
                      <w:bCs/>
                      <w:sz w:val="20"/>
                      <w:szCs w:val="20"/>
                      <w:lang w:eastAsia="en-US"/>
                    </w:rPr>
                    <w:t>/* send a control message to signal termination */</w:t>
                  </w:r>
                </w:p>
                <w:p w:rsidR="00AB7D3D" w:rsidRPr="00F874B2" w:rsidRDefault="00AB7D3D" w:rsidP="00F874B2">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spellStart"/>
                  <w:proofErr w:type="gramStart"/>
                  <w:r w:rsidRPr="00F874B2">
                    <w:rPr>
                      <w:rFonts w:ascii="Courier New" w:eastAsia="Times New Roman" w:hAnsi="Courier New" w:cs="Courier New"/>
                      <w:b/>
                      <w:bCs/>
                      <w:sz w:val="20"/>
                      <w:szCs w:val="20"/>
                      <w:lang w:eastAsia="en-US"/>
                    </w:rPr>
                    <w:t>message.setText</w:t>
                  </w:r>
                  <w:proofErr w:type="spellEnd"/>
                  <w:r w:rsidRPr="00F874B2">
                    <w:rPr>
                      <w:rFonts w:ascii="Courier New" w:eastAsia="Times New Roman" w:hAnsi="Courier New" w:cs="Courier New"/>
                      <w:b/>
                      <w:bCs/>
                      <w:sz w:val="20"/>
                      <w:szCs w:val="20"/>
                      <w:lang w:eastAsia="en-US"/>
                    </w:rPr>
                    <w:t>(</w:t>
                  </w:r>
                  <w:proofErr w:type="gramEnd"/>
                  <w:r w:rsidRPr="00F874B2">
                    <w:rPr>
                      <w:rFonts w:ascii="Courier New" w:eastAsia="Times New Roman" w:hAnsi="Courier New" w:cs="Courier New"/>
                      <w:b/>
                      <w:bCs/>
                      <w:sz w:val="20"/>
                      <w:szCs w:val="20"/>
                      <w:lang w:eastAsia="en-US"/>
                    </w:rPr>
                    <w:t>"END");</w:t>
                  </w:r>
                </w:p>
                <w:p w:rsidR="00AB7D3D" w:rsidRPr="00F874B2" w:rsidRDefault="00AB7D3D" w:rsidP="00F874B2">
                  <w:pPr>
                    <w:widowControl/>
                    <w:tabs>
                      <w:tab w:val="clear" w:pos="8640"/>
                    </w:tabs>
                    <w:suppressAutoHyphens w:val="0"/>
                    <w:autoSpaceDE w:val="0"/>
                    <w:autoSpaceDN w:val="0"/>
                    <w:adjustRightInd w:val="0"/>
                    <w:rPr>
                      <w:rFonts w:ascii="Courier New" w:hAnsi="Courier New" w:cs="Courier New"/>
                      <w:color w:val="FF0000"/>
                      <w:sz w:val="20"/>
                      <w:szCs w:val="20"/>
                    </w:rPr>
                  </w:pPr>
                  <w:proofErr w:type="spellStart"/>
                  <w:proofErr w:type="gramStart"/>
                  <w:r w:rsidRPr="00F874B2">
                    <w:rPr>
                      <w:rFonts w:ascii="Courier New" w:eastAsia="Times New Roman" w:hAnsi="Courier New" w:cs="Courier New"/>
                      <w:b/>
                      <w:bCs/>
                      <w:sz w:val="20"/>
                      <w:szCs w:val="20"/>
                      <w:lang w:eastAsia="en-US"/>
                    </w:rPr>
                    <w:t>sender.send</w:t>
                  </w:r>
                  <w:proofErr w:type="spellEnd"/>
                  <w:r w:rsidRPr="00F874B2">
                    <w:rPr>
                      <w:rFonts w:ascii="Courier New" w:eastAsia="Times New Roman" w:hAnsi="Courier New" w:cs="Courier New"/>
                      <w:b/>
                      <w:bCs/>
                      <w:sz w:val="20"/>
                      <w:szCs w:val="20"/>
                      <w:lang w:eastAsia="en-US"/>
                    </w:rPr>
                    <w:t>(</w:t>
                  </w:r>
                  <w:proofErr w:type="gramEnd"/>
                  <w:r w:rsidRPr="00F874B2">
                    <w:rPr>
                      <w:rFonts w:ascii="Courier New" w:eastAsia="Times New Roman" w:hAnsi="Courier New" w:cs="Courier New"/>
                      <w:b/>
                      <w:bCs/>
                      <w:sz w:val="20"/>
                      <w:szCs w:val="20"/>
                      <w:lang w:eastAsia="en-US"/>
                    </w:rPr>
                    <w:t>message);</w:t>
                  </w:r>
                </w:p>
              </w:txbxContent>
            </v:textbox>
            <w10:wrap type="square"/>
          </v:shape>
        </w:pict>
      </w:r>
      <w:r w:rsidR="00184E65" w:rsidRPr="00CF78A3">
        <w:rPr>
          <w:noProof/>
        </w:rPr>
        <w:t xml:space="preserve"> </w:t>
      </w:r>
    </w:p>
    <w:p w:rsidR="002E00A2" w:rsidRDefault="002E00A2" w:rsidP="000A26D5">
      <w:pPr>
        <w:widowControl/>
        <w:tabs>
          <w:tab w:val="clear" w:pos="8640"/>
        </w:tabs>
        <w:suppressAutoHyphens w:val="0"/>
        <w:spacing w:line="276" w:lineRule="auto"/>
        <w:ind w:left="1080"/>
        <w:contextualSpacing/>
        <w:rPr>
          <w:noProof/>
        </w:rPr>
      </w:pPr>
    </w:p>
    <w:p w:rsidR="002E00A2" w:rsidRDefault="002E00A2" w:rsidP="000A26D5">
      <w:pPr>
        <w:widowControl/>
        <w:tabs>
          <w:tab w:val="clear" w:pos="8640"/>
        </w:tabs>
        <w:suppressAutoHyphens w:val="0"/>
        <w:spacing w:line="276" w:lineRule="auto"/>
        <w:ind w:left="1080"/>
        <w:contextualSpacing/>
        <w:rPr>
          <w:noProof/>
        </w:rPr>
      </w:pPr>
    </w:p>
    <w:p w:rsidR="002E00A2" w:rsidRDefault="002E00A2" w:rsidP="000A26D5">
      <w:pPr>
        <w:widowControl/>
        <w:tabs>
          <w:tab w:val="clear" w:pos="8640"/>
        </w:tabs>
        <w:suppressAutoHyphens w:val="0"/>
        <w:spacing w:line="276" w:lineRule="auto"/>
        <w:ind w:left="1080"/>
        <w:contextualSpacing/>
        <w:rPr>
          <w:noProof/>
        </w:rPr>
      </w:pPr>
    </w:p>
    <w:p w:rsidR="002E00A2" w:rsidRDefault="002E00A2" w:rsidP="000A26D5">
      <w:pPr>
        <w:widowControl/>
        <w:tabs>
          <w:tab w:val="clear" w:pos="8640"/>
        </w:tabs>
        <w:suppressAutoHyphens w:val="0"/>
        <w:spacing w:line="276" w:lineRule="auto"/>
        <w:ind w:left="1080"/>
        <w:contextualSpacing/>
        <w:rPr>
          <w:noProof/>
        </w:rPr>
      </w:pPr>
    </w:p>
    <w:p w:rsidR="002E00A2" w:rsidRDefault="002E00A2" w:rsidP="000A26D5">
      <w:pPr>
        <w:widowControl/>
        <w:tabs>
          <w:tab w:val="clear" w:pos="8640"/>
        </w:tabs>
        <w:suppressAutoHyphens w:val="0"/>
        <w:spacing w:line="276" w:lineRule="auto"/>
        <w:ind w:left="1080"/>
        <w:contextualSpacing/>
        <w:rPr>
          <w:noProof/>
        </w:rPr>
      </w:pPr>
    </w:p>
    <w:p w:rsidR="002E00A2" w:rsidRDefault="002E00A2" w:rsidP="000A26D5">
      <w:pPr>
        <w:widowControl/>
        <w:tabs>
          <w:tab w:val="clear" w:pos="8640"/>
        </w:tabs>
        <w:suppressAutoHyphens w:val="0"/>
        <w:spacing w:line="276" w:lineRule="auto"/>
        <w:ind w:left="1080"/>
        <w:contextualSpacing/>
        <w:rPr>
          <w:noProof/>
        </w:rPr>
      </w:pPr>
    </w:p>
    <w:p w:rsidR="002E00A2" w:rsidRDefault="002E00A2" w:rsidP="000A26D5">
      <w:pPr>
        <w:widowControl/>
        <w:tabs>
          <w:tab w:val="clear" w:pos="8640"/>
        </w:tabs>
        <w:suppressAutoHyphens w:val="0"/>
        <w:spacing w:line="276" w:lineRule="auto"/>
        <w:ind w:left="1080"/>
        <w:contextualSpacing/>
        <w:rPr>
          <w:noProof/>
        </w:rPr>
      </w:pPr>
    </w:p>
    <w:p w:rsidR="002E00A2" w:rsidRDefault="002E00A2" w:rsidP="000A26D5">
      <w:pPr>
        <w:widowControl/>
        <w:tabs>
          <w:tab w:val="clear" w:pos="8640"/>
        </w:tabs>
        <w:suppressAutoHyphens w:val="0"/>
        <w:spacing w:line="276" w:lineRule="auto"/>
        <w:ind w:left="1080"/>
        <w:contextualSpacing/>
        <w:rPr>
          <w:noProof/>
        </w:rPr>
      </w:pPr>
    </w:p>
    <w:p w:rsidR="002E00A2" w:rsidRDefault="002E00A2" w:rsidP="000A26D5">
      <w:pPr>
        <w:widowControl/>
        <w:tabs>
          <w:tab w:val="clear" w:pos="8640"/>
        </w:tabs>
        <w:suppressAutoHyphens w:val="0"/>
        <w:spacing w:line="276" w:lineRule="auto"/>
        <w:ind w:left="1080"/>
        <w:contextualSpacing/>
      </w:pPr>
    </w:p>
    <w:p w:rsidR="00C52607" w:rsidRDefault="00184E65" w:rsidP="00184E65">
      <w:pPr>
        <w:pStyle w:val="ListParagraph"/>
        <w:widowControl/>
        <w:numPr>
          <w:ilvl w:val="1"/>
          <w:numId w:val="11"/>
        </w:numPr>
        <w:tabs>
          <w:tab w:val="clear" w:pos="8640"/>
        </w:tabs>
        <w:suppressAutoHyphens w:val="0"/>
        <w:spacing w:line="276" w:lineRule="auto"/>
        <w:contextualSpacing/>
      </w:pPr>
      <w:r>
        <w:t>To signal the end of a sequence of messages, we send a control mess</w:t>
      </w:r>
      <w:r w:rsidR="006A4264">
        <w:t xml:space="preserve">age. This control message </w:t>
      </w:r>
      <w:r>
        <w:t>is nothing special from the messaging server’s perspective. The receiving client is simply programmed to terminate when a text message of value “END” is received.</w:t>
      </w:r>
      <w:r w:rsidRPr="00CF78A3">
        <w:rPr>
          <w:noProof/>
        </w:rPr>
        <w:t xml:space="preserve"> </w:t>
      </w:r>
    </w:p>
    <w:p w:rsidR="00C52607" w:rsidRDefault="00935F05" w:rsidP="00C52607">
      <w:pPr>
        <w:pStyle w:val="ListParagraph"/>
        <w:widowControl/>
        <w:tabs>
          <w:tab w:val="clear" w:pos="8640"/>
        </w:tabs>
        <w:suppressAutoHyphens w:val="0"/>
        <w:spacing w:line="276" w:lineRule="auto"/>
        <w:ind w:left="1440"/>
        <w:contextualSpacing/>
      </w:pPr>
      <w:r>
        <w:rPr>
          <w:noProof/>
          <w:lang w:eastAsia="en-US"/>
        </w:rPr>
        <w:pict>
          <v:shape id="_x0000_s2060" type="#_x0000_t202" style="position:absolute;left:0;text-align:left;margin-left:60.3pt;margin-top:7.25pt;width:413.25pt;height:130.5pt;z-index:251668480">
            <v:fill r:id="rId26" o:title="greenbar_lite" recolor="t" rotate="t" type="frame"/>
            <v:textbox style="mso-next-textbox:#_x0000_s2060">
              <w:txbxContent>
                <w:p w:rsidR="00AB7D3D" w:rsidRPr="00F874B2" w:rsidRDefault="00AB7D3D" w:rsidP="00C52607">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F874B2">
                    <w:rPr>
                      <w:rFonts w:ascii="Courier New" w:eastAsia="Times New Roman" w:hAnsi="Courier New" w:cs="Courier New"/>
                      <w:b/>
                      <w:bCs/>
                      <w:sz w:val="20"/>
                      <w:szCs w:val="20"/>
                      <w:lang w:eastAsia="en-US"/>
                    </w:rPr>
                    <w:t>/* send the messages */</w:t>
                  </w:r>
                </w:p>
                <w:p w:rsidR="00AB7D3D" w:rsidRPr="00C52607" w:rsidRDefault="00AB7D3D" w:rsidP="00C52607">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gramStart"/>
                  <w:r w:rsidRPr="00C52607">
                    <w:rPr>
                      <w:rFonts w:ascii="Courier New" w:eastAsia="Times New Roman" w:hAnsi="Courier New" w:cs="Courier New"/>
                      <w:b/>
                      <w:bCs/>
                      <w:sz w:val="20"/>
                      <w:szCs w:val="20"/>
                      <w:lang w:eastAsia="en-US"/>
                    </w:rPr>
                    <w:t>for</w:t>
                  </w:r>
                  <w:proofErr w:type="gramEnd"/>
                  <w:r w:rsidRPr="00C52607">
                    <w:rPr>
                      <w:rFonts w:ascii="Courier New" w:eastAsia="Times New Roman" w:hAnsi="Courier New" w:cs="Courier New"/>
                      <w:b/>
                      <w:bCs/>
                      <w:sz w:val="20"/>
                      <w:szCs w:val="20"/>
                      <w:lang w:eastAsia="en-US"/>
                    </w:rPr>
                    <w:t xml:space="preserve"> (</w:t>
                  </w:r>
                  <w:proofErr w:type="spellStart"/>
                  <w:r w:rsidRPr="00C52607">
                    <w:rPr>
                      <w:rFonts w:ascii="Courier New" w:eastAsia="Times New Roman" w:hAnsi="Courier New" w:cs="Courier New"/>
                      <w:b/>
                      <w:bCs/>
                      <w:sz w:val="20"/>
                      <w:szCs w:val="20"/>
                      <w:lang w:eastAsia="en-US"/>
                    </w:rPr>
                    <w:t>int</w:t>
                  </w:r>
                  <w:proofErr w:type="spellEnd"/>
                  <w:r w:rsidRPr="00C52607">
                    <w:rPr>
                      <w:rFonts w:ascii="Courier New" w:eastAsia="Times New Roman" w:hAnsi="Courier New" w:cs="Courier New"/>
                      <w:b/>
                      <w:bCs/>
                      <w:sz w:val="20"/>
                      <w:szCs w:val="20"/>
                      <w:lang w:eastAsia="en-US"/>
                    </w:rPr>
                    <w:t xml:space="preserve"> i = 0; i &lt; </w:t>
                  </w:r>
                  <w:proofErr w:type="spellStart"/>
                  <w:r w:rsidRPr="00C52607">
                    <w:rPr>
                      <w:rFonts w:ascii="Courier New" w:eastAsia="Times New Roman" w:hAnsi="Courier New" w:cs="Courier New"/>
                      <w:b/>
                      <w:bCs/>
                      <w:sz w:val="20"/>
                      <w:szCs w:val="20"/>
                      <w:lang w:eastAsia="en-US"/>
                    </w:rPr>
                    <w:t>messages.length</w:t>
                  </w:r>
                  <w:proofErr w:type="spellEnd"/>
                  <w:r w:rsidRPr="00C52607">
                    <w:rPr>
                      <w:rFonts w:ascii="Courier New" w:eastAsia="Times New Roman" w:hAnsi="Courier New" w:cs="Courier New"/>
                      <w:b/>
                      <w:bCs/>
                      <w:sz w:val="20"/>
                      <w:szCs w:val="20"/>
                      <w:lang w:eastAsia="en-US"/>
                    </w:rPr>
                    <w:t>; i++) {</w:t>
                  </w:r>
                </w:p>
                <w:p w:rsidR="00AB7D3D" w:rsidRPr="00C52607" w:rsidRDefault="00AB7D3D" w:rsidP="00C52607">
                  <w:pPr>
                    <w:widowControl/>
                    <w:tabs>
                      <w:tab w:val="clear" w:pos="8640"/>
                    </w:tabs>
                    <w:suppressAutoHyphens w:val="0"/>
                    <w:autoSpaceDE w:val="0"/>
                    <w:autoSpaceDN w:val="0"/>
                    <w:adjustRightInd w:val="0"/>
                    <w:ind w:firstLine="709"/>
                    <w:rPr>
                      <w:rFonts w:ascii="Courier New" w:eastAsia="Times New Roman" w:hAnsi="Courier New" w:cs="Courier New"/>
                      <w:b/>
                      <w:bCs/>
                      <w:sz w:val="20"/>
                      <w:szCs w:val="20"/>
                      <w:lang w:eastAsia="en-US"/>
                    </w:rPr>
                  </w:pPr>
                  <w:proofErr w:type="spellStart"/>
                  <w:proofErr w:type="gramStart"/>
                  <w:r w:rsidRPr="00C52607">
                    <w:rPr>
                      <w:rFonts w:ascii="Courier New" w:eastAsia="Times New Roman" w:hAnsi="Courier New" w:cs="Courier New"/>
                      <w:b/>
                      <w:bCs/>
                      <w:sz w:val="20"/>
                      <w:szCs w:val="20"/>
                      <w:lang w:eastAsia="en-US"/>
                    </w:rPr>
                    <w:t>message.setText</w:t>
                  </w:r>
                  <w:proofErr w:type="spellEnd"/>
                  <w:r w:rsidRPr="00C52607">
                    <w:rPr>
                      <w:rFonts w:ascii="Courier New" w:eastAsia="Times New Roman" w:hAnsi="Courier New" w:cs="Courier New"/>
                      <w:b/>
                      <w:bCs/>
                      <w:sz w:val="20"/>
                      <w:szCs w:val="20"/>
                      <w:lang w:eastAsia="en-US"/>
                    </w:rPr>
                    <w:t>(</w:t>
                  </w:r>
                  <w:proofErr w:type="gramEnd"/>
                  <w:r w:rsidRPr="00C52607">
                    <w:rPr>
                      <w:rFonts w:ascii="Courier New" w:eastAsia="Times New Roman" w:hAnsi="Courier New" w:cs="Courier New"/>
                      <w:b/>
                      <w:bCs/>
                      <w:sz w:val="20"/>
                      <w:szCs w:val="20"/>
                      <w:lang w:eastAsia="en-US"/>
                    </w:rPr>
                    <w:t>(i + 1) + " " + messages[i]);</w:t>
                  </w:r>
                </w:p>
                <w:p w:rsidR="00AB7D3D" w:rsidRPr="00C52607" w:rsidRDefault="00AB7D3D" w:rsidP="00C52607">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C52607">
                    <w:rPr>
                      <w:rFonts w:ascii="Courier New" w:eastAsia="Times New Roman" w:hAnsi="Courier New" w:cs="Courier New"/>
                      <w:b/>
                      <w:bCs/>
                      <w:sz w:val="20"/>
                      <w:szCs w:val="20"/>
                      <w:lang w:eastAsia="en-US"/>
                    </w:rPr>
                    <w:tab/>
                  </w:r>
                  <w:proofErr w:type="spellStart"/>
                  <w:proofErr w:type="gramStart"/>
                  <w:r w:rsidRPr="00C52607">
                    <w:rPr>
                      <w:rFonts w:ascii="Courier New" w:eastAsia="Times New Roman" w:hAnsi="Courier New" w:cs="Courier New"/>
                      <w:b/>
                      <w:bCs/>
                      <w:sz w:val="20"/>
                      <w:szCs w:val="20"/>
                      <w:lang w:eastAsia="en-US"/>
                    </w:rPr>
                    <w:t>System.out.println</w:t>
                  </w:r>
                  <w:proofErr w:type="spellEnd"/>
                  <w:r w:rsidRPr="00C52607">
                    <w:rPr>
                      <w:rFonts w:ascii="Courier New" w:eastAsia="Times New Roman" w:hAnsi="Courier New" w:cs="Courier New"/>
                      <w:b/>
                      <w:bCs/>
                      <w:sz w:val="20"/>
                      <w:szCs w:val="20"/>
                      <w:lang w:eastAsia="en-US"/>
                    </w:rPr>
                    <w:t>(</w:t>
                  </w:r>
                  <w:proofErr w:type="gramEnd"/>
                  <w:r w:rsidRPr="00C52607">
                    <w:rPr>
                      <w:rFonts w:ascii="Courier New" w:eastAsia="Times New Roman" w:hAnsi="Courier New" w:cs="Courier New"/>
                      <w:b/>
                      <w:bCs/>
                      <w:sz w:val="20"/>
                      <w:szCs w:val="20"/>
                      <w:lang w:eastAsia="en-US"/>
                    </w:rPr>
                    <w:t xml:space="preserve">"Sending message: " + </w:t>
                  </w:r>
                  <w:proofErr w:type="spellStart"/>
                  <w:r w:rsidRPr="00C52607">
                    <w:rPr>
                      <w:rFonts w:ascii="Courier New" w:eastAsia="Times New Roman" w:hAnsi="Courier New" w:cs="Courier New"/>
                      <w:b/>
                      <w:bCs/>
                      <w:sz w:val="20"/>
                      <w:szCs w:val="20"/>
                      <w:lang w:eastAsia="en-US"/>
                    </w:rPr>
                    <w:t>message.getText</w:t>
                  </w:r>
                  <w:proofErr w:type="spellEnd"/>
                  <w:r w:rsidRPr="00C52607">
                    <w:rPr>
                      <w:rFonts w:ascii="Courier New" w:eastAsia="Times New Roman" w:hAnsi="Courier New" w:cs="Courier New"/>
                      <w:b/>
                      <w:bCs/>
                      <w:sz w:val="20"/>
                      <w:szCs w:val="20"/>
                      <w:lang w:eastAsia="en-US"/>
                    </w:rPr>
                    <w:t>());</w:t>
                  </w:r>
                </w:p>
                <w:p w:rsidR="00AB7D3D" w:rsidRPr="00C52607" w:rsidRDefault="00AB7D3D" w:rsidP="00C52607">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C52607">
                    <w:rPr>
                      <w:rFonts w:ascii="Courier New" w:eastAsia="Times New Roman" w:hAnsi="Courier New" w:cs="Courier New"/>
                      <w:b/>
                      <w:bCs/>
                      <w:sz w:val="20"/>
                      <w:szCs w:val="20"/>
                      <w:lang w:eastAsia="en-US"/>
                    </w:rPr>
                    <w:tab/>
                  </w:r>
                  <w:proofErr w:type="spellStart"/>
                  <w:proofErr w:type="gramStart"/>
                  <w:r w:rsidRPr="00C52607">
                    <w:rPr>
                      <w:rFonts w:ascii="Courier New" w:eastAsia="Times New Roman" w:hAnsi="Courier New" w:cs="Courier New"/>
                      <w:b/>
                      <w:bCs/>
                      <w:sz w:val="20"/>
                      <w:szCs w:val="20"/>
                      <w:lang w:eastAsia="en-US"/>
                    </w:rPr>
                    <w:t>sender.send</w:t>
                  </w:r>
                  <w:proofErr w:type="spellEnd"/>
                  <w:r w:rsidRPr="00C52607">
                    <w:rPr>
                      <w:rFonts w:ascii="Courier New" w:eastAsia="Times New Roman" w:hAnsi="Courier New" w:cs="Courier New"/>
                      <w:b/>
                      <w:bCs/>
                      <w:sz w:val="20"/>
                      <w:szCs w:val="20"/>
                      <w:lang w:eastAsia="en-US"/>
                    </w:rPr>
                    <w:t>(</w:t>
                  </w:r>
                  <w:proofErr w:type="gramEnd"/>
                  <w:r w:rsidRPr="00C52607">
                    <w:rPr>
                      <w:rFonts w:ascii="Courier New" w:eastAsia="Times New Roman" w:hAnsi="Courier New" w:cs="Courier New"/>
                      <w:b/>
                      <w:bCs/>
                      <w:sz w:val="20"/>
                      <w:szCs w:val="20"/>
                      <w:lang w:eastAsia="en-US"/>
                    </w:rPr>
                    <w:t>message);</w:t>
                  </w:r>
                </w:p>
                <w:p w:rsidR="00AB7D3D" w:rsidRPr="00C52607" w:rsidRDefault="00AB7D3D" w:rsidP="00C52607">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C52607">
                    <w:rPr>
                      <w:rFonts w:ascii="Courier New" w:eastAsia="Times New Roman" w:hAnsi="Courier New" w:cs="Courier New"/>
                      <w:b/>
                      <w:bCs/>
                      <w:sz w:val="20"/>
                      <w:szCs w:val="20"/>
                      <w:lang w:eastAsia="en-US"/>
                    </w:rPr>
                    <w:t>}</w:t>
                  </w:r>
                </w:p>
                <w:p w:rsidR="00AB7D3D" w:rsidRPr="00F874B2" w:rsidRDefault="00AB7D3D" w:rsidP="00C52607">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
                <w:p w:rsidR="00AB7D3D" w:rsidRPr="00F874B2" w:rsidRDefault="00AB7D3D" w:rsidP="00C52607">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F874B2">
                    <w:rPr>
                      <w:rFonts w:ascii="Courier New" w:eastAsia="Times New Roman" w:hAnsi="Courier New" w:cs="Courier New"/>
                      <w:b/>
                      <w:bCs/>
                      <w:sz w:val="20"/>
                      <w:szCs w:val="20"/>
                      <w:lang w:eastAsia="en-US"/>
                    </w:rPr>
                    <w:t>/* send a control message to signal termination */</w:t>
                  </w:r>
                </w:p>
                <w:p w:rsidR="00AB7D3D" w:rsidRPr="00C52607" w:rsidRDefault="00AB7D3D" w:rsidP="00C52607">
                  <w:pPr>
                    <w:widowControl/>
                    <w:tabs>
                      <w:tab w:val="clear" w:pos="8640"/>
                    </w:tabs>
                    <w:suppressAutoHyphens w:val="0"/>
                    <w:autoSpaceDE w:val="0"/>
                    <w:autoSpaceDN w:val="0"/>
                    <w:adjustRightInd w:val="0"/>
                    <w:rPr>
                      <w:rFonts w:ascii="Courier New" w:eastAsia="Times New Roman" w:hAnsi="Courier New" w:cs="Courier New"/>
                      <w:b/>
                      <w:bCs/>
                      <w:color w:val="FF0000"/>
                      <w:sz w:val="20"/>
                      <w:szCs w:val="20"/>
                      <w:lang w:eastAsia="en-US"/>
                    </w:rPr>
                  </w:pPr>
                  <w:proofErr w:type="spellStart"/>
                  <w:proofErr w:type="gramStart"/>
                  <w:r w:rsidRPr="00C52607">
                    <w:rPr>
                      <w:rFonts w:ascii="Courier New" w:eastAsia="Times New Roman" w:hAnsi="Courier New" w:cs="Courier New"/>
                      <w:b/>
                      <w:bCs/>
                      <w:color w:val="FF0000"/>
                      <w:sz w:val="20"/>
                      <w:szCs w:val="20"/>
                      <w:lang w:eastAsia="en-US"/>
                    </w:rPr>
                    <w:t>message.setText</w:t>
                  </w:r>
                  <w:proofErr w:type="spellEnd"/>
                  <w:r w:rsidRPr="00C52607">
                    <w:rPr>
                      <w:rFonts w:ascii="Courier New" w:eastAsia="Times New Roman" w:hAnsi="Courier New" w:cs="Courier New"/>
                      <w:b/>
                      <w:bCs/>
                      <w:color w:val="FF0000"/>
                      <w:sz w:val="20"/>
                      <w:szCs w:val="20"/>
                      <w:lang w:eastAsia="en-US"/>
                    </w:rPr>
                    <w:t>(</w:t>
                  </w:r>
                  <w:proofErr w:type="gramEnd"/>
                  <w:r w:rsidRPr="00C52607">
                    <w:rPr>
                      <w:rFonts w:ascii="Courier New" w:eastAsia="Times New Roman" w:hAnsi="Courier New" w:cs="Courier New"/>
                      <w:b/>
                      <w:bCs/>
                      <w:color w:val="FF0000"/>
                      <w:sz w:val="20"/>
                      <w:szCs w:val="20"/>
                      <w:lang w:eastAsia="en-US"/>
                    </w:rPr>
                    <w:t>"END");</w:t>
                  </w:r>
                </w:p>
                <w:p w:rsidR="00AB7D3D" w:rsidRPr="00C52607" w:rsidRDefault="00AB7D3D" w:rsidP="00C52607">
                  <w:pPr>
                    <w:widowControl/>
                    <w:tabs>
                      <w:tab w:val="clear" w:pos="8640"/>
                    </w:tabs>
                    <w:suppressAutoHyphens w:val="0"/>
                    <w:autoSpaceDE w:val="0"/>
                    <w:autoSpaceDN w:val="0"/>
                    <w:adjustRightInd w:val="0"/>
                    <w:rPr>
                      <w:rFonts w:ascii="Courier New" w:hAnsi="Courier New" w:cs="Courier New"/>
                      <w:color w:val="FF0000"/>
                      <w:sz w:val="20"/>
                      <w:szCs w:val="20"/>
                    </w:rPr>
                  </w:pPr>
                  <w:proofErr w:type="spellStart"/>
                  <w:proofErr w:type="gramStart"/>
                  <w:r w:rsidRPr="00C52607">
                    <w:rPr>
                      <w:rFonts w:ascii="Courier New" w:eastAsia="Times New Roman" w:hAnsi="Courier New" w:cs="Courier New"/>
                      <w:b/>
                      <w:bCs/>
                      <w:color w:val="FF0000"/>
                      <w:sz w:val="20"/>
                      <w:szCs w:val="20"/>
                      <w:lang w:eastAsia="en-US"/>
                    </w:rPr>
                    <w:t>sender.send</w:t>
                  </w:r>
                  <w:proofErr w:type="spellEnd"/>
                  <w:r w:rsidRPr="00C52607">
                    <w:rPr>
                      <w:rFonts w:ascii="Courier New" w:eastAsia="Times New Roman" w:hAnsi="Courier New" w:cs="Courier New"/>
                      <w:b/>
                      <w:bCs/>
                      <w:color w:val="FF0000"/>
                      <w:sz w:val="20"/>
                      <w:szCs w:val="20"/>
                      <w:lang w:eastAsia="en-US"/>
                    </w:rPr>
                    <w:t>(</w:t>
                  </w:r>
                  <w:proofErr w:type="gramEnd"/>
                  <w:r w:rsidRPr="00C52607">
                    <w:rPr>
                      <w:rFonts w:ascii="Courier New" w:eastAsia="Times New Roman" w:hAnsi="Courier New" w:cs="Courier New"/>
                      <w:b/>
                      <w:bCs/>
                      <w:color w:val="FF0000"/>
                      <w:sz w:val="20"/>
                      <w:szCs w:val="20"/>
                      <w:lang w:eastAsia="en-US"/>
                    </w:rPr>
                    <w:t>message);</w:t>
                  </w:r>
                </w:p>
              </w:txbxContent>
            </v:textbox>
            <w10:wrap type="square"/>
          </v:shape>
        </w:pict>
      </w:r>
    </w:p>
    <w:p w:rsidR="00184E65" w:rsidRDefault="00184E65" w:rsidP="00C52607">
      <w:pPr>
        <w:widowControl/>
        <w:tabs>
          <w:tab w:val="clear" w:pos="8640"/>
        </w:tabs>
        <w:suppressAutoHyphens w:val="0"/>
        <w:spacing w:line="276" w:lineRule="auto"/>
        <w:contextualSpacing/>
      </w:pPr>
    </w:p>
    <w:p w:rsidR="00C52607" w:rsidRDefault="00C52607" w:rsidP="00C52607">
      <w:pPr>
        <w:widowControl/>
        <w:tabs>
          <w:tab w:val="clear" w:pos="8640"/>
        </w:tabs>
        <w:suppressAutoHyphens w:val="0"/>
        <w:spacing w:line="276" w:lineRule="auto"/>
        <w:contextualSpacing/>
      </w:pPr>
    </w:p>
    <w:p w:rsidR="00C52607" w:rsidRDefault="00C52607" w:rsidP="00C52607">
      <w:pPr>
        <w:widowControl/>
        <w:tabs>
          <w:tab w:val="clear" w:pos="8640"/>
        </w:tabs>
        <w:suppressAutoHyphens w:val="0"/>
        <w:spacing w:line="276" w:lineRule="auto"/>
        <w:contextualSpacing/>
      </w:pPr>
    </w:p>
    <w:p w:rsidR="00C52607" w:rsidRDefault="00C52607" w:rsidP="00C52607">
      <w:pPr>
        <w:widowControl/>
        <w:tabs>
          <w:tab w:val="clear" w:pos="8640"/>
        </w:tabs>
        <w:suppressAutoHyphens w:val="0"/>
        <w:spacing w:line="276" w:lineRule="auto"/>
        <w:contextualSpacing/>
      </w:pPr>
    </w:p>
    <w:p w:rsidR="00C52607" w:rsidRDefault="00C52607" w:rsidP="00C52607">
      <w:pPr>
        <w:widowControl/>
        <w:tabs>
          <w:tab w:val="clear" w:pos="8640"/>
        </w:tabs>
        <w:suppressAutoHyphens w:val="0"/>
        <w:spacing w:line="276" w:lineRule="auto"/>
        <w:contextualSpacing/>
      </w:pPr>
    </w:p>
    <w:p w:rsidR="00C52607" w:rsidRDefault="00C52607" w:rsidP="00C52607">
      <w:pPr>
        <w:widowControl/>
        <w:tabs>
          <w:tab w:val="clear" w:pos="8640"/>
        </w:tabs>
        <w:suppressAutoHyphens w:val="0"/>
        <w:spacing w:line="276" w:lineRule="auto"/>
        <w:contextualSpacing/>
      </w:pPr>
    </w:p>
    <w:p w:rsidR="00C52607" w:rsidRDefault="00C52607" w:rsidP="00C52607">
      <w:pPr>
        <w:widowControl/>
        <w:tabs>
          <w:tab w:val="clear" w:pos="8640"/>
        </w:tabs>
        <w:suppressAutoHyphens w:val="0"/>
        <w:spacing w:line="276" w:lineRule="auto"/>
        <w:contextualSpacing/>
      </w:pPr>
    </w:p>
    <w:p w:rsidR="00C52607" w:rsidRDefault="00C52607" w:rsidP="00C52607">
      <w:pPr>
        <w:widowControl/>
        <w:tabs>
          <w:tab w:val="clear" w:pos="8640"/>
        </w:tabs>
        <w:suppressAutoHyphens w:val="0"/>
        <w:spacing w:line="276" w:lineRule="auto"/>
        <w:contextualSpacing/>
      </w:pPr>
    </w:p>
    <w:p w:rsidR="00C52607" w:rsidRDefault="00C52607" w:rsidP="00C52607">
      <w:pPr>
        <w:widowControl/>
        <w:tabs>
          <w:tab w:val="clear" w:pos="8640"/>
        </w:tabs>
        <w:suppressAutoHyphens w:val="0"/>
        <w:spacing w:line="276" w:lineRule="auto"/>
        <w:contextualSpacing/>
      </w:pPr>
    </w:p>
    <w:p w:rsidR="00C52607" w:rsidRDefault="00C52607" w:rsidP="00C52607">
      <w:pPr>
        <w:widowControl/>
        <w:tabs>
          <w:tab w:val="clear" w:pos="8640"/>
        </w:tabs>
        <w:suppressAutoHyphens w:val="0"/>
        <w:spacing w:line="276" w:lineRule="auto"/>
        <w:contextualSpacing/>
      </w:pPr>
    </w:p>
    <w:p w:rsidR="00184E65" w:rsidRDefault="00184E65" w:rsidP="00184E65">
      <w:pPr>
        <w:pStyle w:val="ListParagraph"/>
        <w:widowControl/>
        <w:numPr>
          <w:ilvl w:val="0"/>
          <w:numId w:val="11"/>
        </w:numPr>
        <w:tabs>
          <w:tab w:val="clear" w:pos="8640"/>
        </w:tabs>
        <w:suppressAutoHyphens w:val="0"/>
        <w:spacing w:line="276" w:lineRule="auto"/>
        <w:contextualSpacing/>
      </w:pPr>
      <w:r>
        <w:rPr>
          <w:noProof/>
        </w:rPr>
        <w:lastRenderedPageBreak/>
        <w:t xml:space="preserve">Now that messages are waiting on the server, we can run the command to retrieve messages. To do so, run the command: </w:t>
      </w:r>
      <w:r w:rsidRPr="00DA18A1">
        <w:rPr>
          <w:rFonts w:ascii="OCR A Extended" w:hAnsi="OCR A Extended" w:cs="Courier New"/>
          <w:noProof/>
        </w:rPr>
        <w:t>./run.sh P2PReceiver.java</w:t>
      </w:r>
      <w:r>
        <w:rPr>
          <w:noProof/>
          <w:lang w:eastAsia="en-US"/>
        </w:rPr>
        <w:drawing>
          <wp:inline distT="0" distB="0" distL="0" distR="0">
            <wp:extent cx="5266667" cy="1419048"/>
            <wp:effectExtent l="171450" t="171450" r="372745" b="3530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266667" cy="1419048"/>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0"/>
          <w:numId w:val="11"/>
        </w:numPr>
        <w:tabs>
          <w:tab w:val="clear" w:pos="8640"/>
        </w:tabs>
        <w:suppressAutoHyphens w:val="0"/>
        <w:spacing w:line="276" w:lineRule="auto"/>
        <w:contextualSpacing/>
      </w:pPr>
      <w:r>
        <w:t xml:space="preserve">The </w:t>
      </w:r>
      <w:r w:rsidRPr="00BC73BC">
        <w:rPr>
          <w:rFonts w:ascii="Courier New" w:hAnsi="Courier New" w:cs="Courier New"/>
          <w:noProof/>
        </w:rPr>
        <w:t>P2PReceiver.java</w:t>
      </w:r>
      <w:r w:rsidR="0087023E">
        <w:rPr>
          <w:noProof/>
        </w:rPr>
        <w:t xml:space="preserve"> code</w:t>
      </w:r>
      <w:r>
        <w:rPr>
          <w:noProof/>
        </w:rPr>
        <w:t xml:space="preserve"> connected to the </w:t>
      </w:r>
      <w:r w:rsidRPr="0087023E">
        <w:rPr>
          <w:rFonts w:ascii="Courier New" w:hAnsi="Courier New" w:cs="Courier New"/>
          <w:noProof/>
        </w:rPr>
        <w:t>amq.direct</w:t>
      </w:r>
      <w:r>
        <w:rPr>
          <w:noProof/>
        </w:rPr>
        <w:t xml:space="preserve"> exchange on the server and retrieved messages until the control message “END” was received.</w:t>
      </w:r>
    </w:p>
    <w:p w:rsidR="0087023E" w:rsidRDefault="00184E65" w:rsidP="00184E65">
      <w:pPr>
        <w:pStyle w:val="ListParagraph"/>
        <w:widowControl/>
        <w:numPr>
          <w:ilvl w:val="1"/>
          <w:numId w:val="11"/>
        </w:numPr>
        <w:tabs>
          <w:tab w:val="clear" w:pos="8640"/>
        </w:tabs>
        <w:suppressAutoHyphens w:val="0"/>
        <w:spacing w:line="276" w:lineRule="auto"/>
        <w:contextualSpacing/>
      </w:pPr>
      <w:r>
        <w:rPr>
          <w:noProof/>
        </w:rPr>
        <w:t>The sender and receiver commands are almost identical until this point. Here in the sender, we created a sender object. In the receiver, as one would think, we are creating a receiver object instead.</w:t>
      </w:r>
      <w:r w:rsidRPr="00B323D1">
        <w:rPr>
          <w:noProof/>
        </w:rPr>
        <w:t xml:space="preserve"> </w:t>
      </w:r>
    </w:p>
    <w:p w:rsidR="0087023E" w:rsidRDefault="0087023E" w:rsidP="0087023E">
      <w:pPr>
        <w:widowControl/>
        <w:tabs>
          <w:tab w:val="clear" w:pos="8640"/>
        </w:tabs>
        <w:suppressAutoHyphens w:val="0"/>
        <w:spacing w:line="276" w:lineRule="auto"/>
        <w:contextualSpacing/>
      </w:pPr>
    </w:p>
    <w:p w:rsidR="00184E65" w:rsidRDefault="00935F05" w:rsidP="0087023E">
      <w:pPr>
        <w:pStyle w:val="ListParagraph"/>
        <w:widowControl/>
        <w:tabs>
          <w:tab w:val="clear" w:pos="8640"/>
        </w:tabs>
        <w:suppressAutoHyphens w:val="0"/>
        <w:spacing w:line="276" w:lineRule="auto"/>
        <w:ind w:left="1440"/>
        <w:contextualSpacing/>
      </w:pPr>
      <w:r>
        <w:rPr>
          <w:noProof/>
          <w:lang w:eastAsia="en-US"/>
        </w:rPr>
        <w:pict>
          <v:shape id="_x0000_s2061" type="#_x0000_t202" style="position:absolute;left:0;text-align:left;margin-left:54.3pt;margin-top:3.35pt;width:421.5pt;height:71.25pt;z-index:251669504">
            <v:fill r:id="rId26" o:title="greenbar_lite" recolor="t" rotate="t" type="frame"/>
            <v:textbox style="mso-next-textbox:#_x0000_s2061">
              <w:txbxContent>
                <w:p w:rsidR="00AB7D3D" w:rsidRPr="00361B9C" w:rsidRDefault="00AB7D3D" w:rsidP="0087023E">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361B9C">
                    <w:rPr>
                      <w:rFonts w:ascii="Courier New" w:eastAsia="Times New Roman" w:hAnsi="Courier New" w:cs="Courier New"/>
                      <w:b/>
                      <w:bCs/>
                      <w:sz w:val="20"/>
                      <w:szCs w:val="20"/>
                      <w:lang w:eastAsia="en-US"/>
                    </w:rPr>
                    <w:t xml:space="preserve">/* </w:t>
                  </w:r>
                  <w:r>
                    <w:rPr>
                      <w:rFonts w:ascii="Courier New" w:eastAsia="Times New Roman" w:hAnsi="Courier New" w:cs="Courier New"/>
                      <w:b/>
                      <w:bCs/>
                      <w:sz w:val="20"/>
                      <w:szCs w:val="20"/>
                      <w:lang w:eastAsia="en-US"/>
                    </w:rPr>
                    <w:t>receive messages</w:t>
                  </w:r>
                  <w:r w:rsidRPr="00361B9C">
                    <w:rPr>
                      <w:rFonts w:ascii="Courier New" w:eastAsia="Times New Roman" w:hAnsi="Courier New" w:cs="Courier New"/>
                      <w:b/>
                      <w:bCs/>
                      <w:sz w:val="20"/>
                      <w:szCs w:val="20"/>
                      <w:lang w:eastAsia="en-US"/>
                    </w:rPr>
                    <w:t xml:space="preserve"> */</w:t>
                  </w:r>
                </w:p>
                <w:p w:rsidR="00AB7D3D" w:rsidRPr="00361B9C" w:rsidRDefault="00AB7D3D" w:rsidP="0087023E">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spellStart"/>
                  <w:proofErr w:type="gramStart"/>
                  <w:r w:rsidRPr="00361B9C">
                    <w:rPr>
                      <w:rFonts w:ascii="Courier New" w:eastAsia="Times New Roman" w:hAnsi="Courier New" w:cs="Courier New"/>
                      <w:b/>
                      <w:bCs/>
                      <w:sz w:val="20"/>
                      <w:szCs w:val="20"/>
                      <w:lang w:eastAsia="en-US"/>
                    </w:rPr>
                    <w:t>conn</w:t>
                  </w:r>
                  <w:proofErr w:type="spellEnd"/>
                  <w:proofErr w:type="gramEnd"/>
                  <w:r w:rsidRPr="00361B9C">
                    <w:rPr>
                      <w:rFonts w:ascii="Courier New" w:eastAsia="Times New Roman" w:hAnsi="Courier New" w:cs="Courier New"/>
                      <w:b/>
                      <w:bCs/>
                      <w:sz w:val="20"/>
                      <w:szCs w:val="20"/>
                      <w:lang w:eastAsia="en-US"/>
                    </w:rPr>
                    <w:t xml:space="preserve"> = </w:t>
                  </w:r>
                  <w:proofErr w:type="spellStart"/>
                  <w:r w:rsidRPr="00361B9C">
                    <w:rPr>
                      <w:rFonts w:ascii="Courier New" w:eastAsia="Times New Roman" w:hAnsi="Courier New" w:cs="Courier New"/>
                      <w:b/>
                      <w:bCs/>
                      <w:sz w:val="20"/>
                      <w:szCs w:val="20"/>
                      <w:lang w:eastAsia="en-US"/>
                    </w:rPr>
                    <w:t>factory.createQueueConnection</w:t>
                  </w:r>
                  <w:proofErr w:type="spellEnd"/>
                  <w:r w:rsidRPr="00361B9C">
                    <w:rPr>
                      <w:rFonts w:ascii="Courier New" w:eastAsia="Times New Roman" w:hAnsi="Courier New" w:cs="Courier New"/>
                      <w:b/>
                      <w:bCs/>
                      <w:sz w:val="20"/>
                      <w:szCs w:val="20"/>
                      <w:lang w:eastAsia="en-US"/>
                    </w:rPr>
                    <w:t>();</w:t>
                  </w:r>
                </w:p>
                <w:p w:rsidR="00AB7D3D" w:rsidRPr="00361B9C" w:rsidRDefault="00AB7D3D" w:rsidP="0087023E">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gramStart"/>
                  <w:r w:rsidRPr="00361B9C">
                    <w:rPr>
                      <w:rFonts w:ascii="Courier New" w:eastAsia="Times New Roman" w:hAnsi="Courier New" w:cs="Courier New"/>
                      <w:b/>
                      <w:bCs/>
                      <w:sz w:val="20"/>
                      <w:szCs w:val="20"/>
                      <w:lang w:eastAsia="en-US"/>
                    </w:rPr>
                    <w:t>session</w:t>
                  </w:r>
                  <w:proofErr w:type="gramEnd"/>
                  <w:r w:rsidRPr="00361B9C">
                    <w:rPr>
                      <w:rFonts w:ascii="Courier New" w:eastAsia="Times New Roman" w:hAnsi="Courier New" w:cs="Courier New"/>
                      <w:b/>
                      <w:bCs/>
                      <w:sz w:val="20"/>
                      <w:szCs w:val="20"/>
                      <w:lang w:eastAsia="en-US"/>
                    </w:rPr>
                    <w:t xml:space="preserve"> =</w:t>
                  </w:r>
                  <w:r>
                    <w:rPr>
                      <w:rFonts w:ascii="Courier New" w:eastAsia="Times New Roman" w:hAnsi="Courier New" w:cs="Courier New"/>
                      <w:b/>
                      <w:bCs/>
                      <w:sz w:val="20"/>
                      <w:szCs w:val="20"/>
                      <w:lang w:eastAsia="en-US"/>
                    </w:rPr>
                    <w:t xml:space="preserve"> </w:t>
                  </w:r>
                  <w:proofErr w:type="spellStart"/>
                  <w:r w:rsidRPr="00361B9C">
                    <w:rPr>
                      <w:rFonts w:ascii="Courier New" w:eastAsia="Times New Roman" w:hAnsi="Courier New" w:cs="Courier New"/>
                      <w:b/>
                      <w:bCs/>
                      <w:sz w:val="20"/>
                      <w:szCs w:val="20"/>
                      <w:lang w:eastAsia="en-US"/>
                    </w:rPr>
                    <w:t>conn.createQueueSession</w:t>
                  </w:r>
                  <w:proofErr w:type="spellEnd"/>
                  <w:r w:rsidRPr="00361B9C">
                    <w:rPr>
                      <w:rFonts w:ascii="Courier New" w:eastAsia="Times New Roman" w:hAnsi="Courier New" w:cs="Courier New"/>
                      <w:b/>
                      <w:bCs/>
                      <w:sz w:val="20"/>
                      <w:szCs w:val="20"/>
                      <w:lang w:eastAsia="en-US"/>
                    </w:rPr>
                    <w:t>(</w:t>
                  </w:r>
                  <w:proofErr w:type="spellStart"/>
                  <w:r w:rsidRPr="00361B9C">
                    <w:rPr>
                      <w:rFonts w:ascii="Courier New" w:eastAsia="Times New Roman" w:hAnsi="Courier New" w:cs="Courier New"/>
                      <w:b/>
                      <w:bCs/>
                      <w:sz w:val="20"/>
                      <w:szCs w:val="20"/>
                      <w:lang w:eastAsia="en-US"/>
                    </w:rPr>
                    <w:t>false,Session.AUTO_ACKNOWLEDGE</w:t>
                  </w:r>
                  <w:proofErr w:type="spellEnd"/>
                  <w:r w:rsidRPr="00361B9C">
                    <w:rPr>
                      <w:rFonts w:ascii="Courier New" w:eastAsia="Times New Roman" w:hAnsi="Courier New" w:cs="Courier New"/>
                      <w:b/>
                      <w:bCs/>
                      <w:sz w:val="20"/>
                      <w:szCs w:val="20"/>
                      <w:lang w:eastAsia="en-US"/>
                    </w:rPr>
                    <w:t>);</w:t>
                  </w:r>
                </w:p>
                <w:p w:rsidR="00AB7D3D" w:rsidRPr="000A7408" w:rsidRDefault="00AB7D3D" w:rsidP="0087023E">
                  <w:pPr>
                    <w:widowControl/>
                    <w:tabs>
                      <w:tab w:val="clear" w:pos="8640"/>
                    </w:tabs>
                    <w:suppressAutoHyphens w:val="0"/>
                    <w:autoSpaceDE w:val="0"/>
                    <w:autoSpaceDN w:val="0"/>
                    <w:adjustRightInd w:val="0"/>
                    <w:rPr>
                      <w:rFonts w:ascii="Courier New" w:eastAsia="Times New Roman" w:hAnsi="Courier New" w:cs="Courier New"/>
                      <w:b/>
                      <w:bCs/>
                      <w:color w:val="FF0000"/>
                      <w:sz w:val="20"/>
                      <w:szCs w:val="20"/>
                      <w:lang w:eastAsia="en-US"/>
                    </w:rPr>
                  </w:pPr>
                  <w:proofErr w:type="gramStart"/>
                  <w:r w:rsidRPr="000A7408">
                    <w:rPr>
                      <w:rFonts w:ascii="Courier New" w:eastAsia="Times New Roman" w:hAnsi="Courier New" w:cs="Courier New"/>
                      <w:b/>
                      <w:bCs/>
                      <w:color w:val="FF0000"/>
                      <w:sz w:val="20"/>
                      <w:szCs w:val="20"/>
                      <w:lang w:eastAsia="en-US"/>
                    </w:rPr>
                    <w:t>receiver</w:t>
                  </w:r>
                  <w:proofErr w:type="gramEnd"/>
                  <w:r w:rsidRPr="000A7408">
                    <w:rPr>
                      <w:rFonts w:ascii="Courier New" w:eastAsia="Times New Roman" w:hAnsi="Courier New" w:cs="Courier New"/>
                      <w:b/>
                      <w:bCs/>
                      <w:color w:val="FF0000"/>
                      <w:sz w:val="20"/>
                      <w:szCs w:val="20"/>
                      <w:lang w:eastAsia="en-US"/>
                    </w:rPr>
                    <w:t xml:space="preserve"> = </w:t>
                  </w:r>
                  <w:proofErr w:type="spellStart"/>
                  <w:r w:rsidRPr="000A7408">
                    <w:rPr>
                      <w:rFonts w:ascii="Courier New" w:eastAsia="Times New Roman" w:hAnsi="Courier New" w:cs="Courier New"/>
                      <w:b/>
                      <w:bCs/>
                      <w:color w:val="FF0000"/>
                      <w:sz w:val="20"/>
                      <w:szCs w:val="20"/>
                      <w:lang w:eastAsia="en-US"/>
                    </w:rPr>
                    <w:t>session.createReceiver</w:t>
                  </w:r>
                  <w:proofErr w:type="spellEnd"/>
                  <w:r w:rsidRPr="000A7408">
                    <w:rPr>
                      <w:rFonts w:ascii="Courier New" w:eastAsia="Times New Roman" w:hAnsi="Courier New" w:cs="Courier New"/>
                      <w:b/>
                      <w:bCs/>
                      <w:color w:val="FF0000"/>
                      <w:sz w:val="20"/>
                      <w:szCs w:val="20"/>
                      <w:lang w:eastAsia="en-US"/>
                    </w:rPr>
                    <w:t>(queue);</w:t>
                  </w:r>
                </w:p>
                <w:p w:rsidR="00AB7D3D" w:rsidRPr="000A7408" w:rsidRDefault="00AB7D3D" w:rsidP="0087023E">
                  <w:pPr>
                    <w:widowControl/>
                    <w:tabs>
                      <w:tab w:val="clear" w:pos="8640"/>
                    </w:tabs>
                    <w:suppressAutoHyphens w:val="0"/>
                    <w:autoSpaceDE w:val="0"/>
                    <w:autoSpaceDN w:val="0"/>
                    <w:adjustRightInd w:val="0"/>
                    <w:rPr>
                      <w:rFonts w:ascii="Courier New" w:hAnsi="Courier New" w:cs="Courier New"/>
                      <w:sz w:val="20"/>
                      <w:szCs w:val="20"/>
                    </w:rPr>
                  </w:pPr>
                  <w:proofErr w:type="spellStart"/>
                  <w:proofErr w:type="gramStart"/>
                  <w:r w:rsidRPr="000A7408">
                    <w:rPr>
                      <w:rFonts w:ascii="Courier New" w:eastAsia="Times New Roman" w:hAnsi="Courier New" w:cs="Courier New"/>
                      <w:b/>
                      <w:bCs/>
                      <w:sz w:val="20"/>
                      <w:szCs w:val="20"/>
                      <w:lang w:eastAsia="en-US"/>
                    </w:rPr>
                    <w:t>conn.start</w:t>
                  </w:r>
                  <w:proofErr w:type="spellEnd"/>
                  <w:r w:rsidRPr="000A7408">
                    <w:rPr>
                      <w:rFonts w:ascii="Courier New" w:eastAsia="Times New Roman" w:hAnsi="Courier New" w:cs="Courier New"/>
                      <w:b/>
                      <w:bCs/>
                      <w:sz w:val="20"/>
                      <w:szCs w:val="20"/>
                      <w:lang w:eastAsia="en-US"/>
                    </w:rPr>
                    <w:t>(</w:t>
                  </w:r>
                  <w:proofErr w:type="gramEnd"/>
                  <w:r w:rsidRPr="000A7408">
                    <w:rPr>
                      <w:rFonts w:ascii="Courier New" w:eastAsia="Times New Roman" w:hAnsi="Courier New" w:cs="Courier New"/>
                      <w:b/>
                      <w:bCs/>
                      <w:sz w:val="20"/>
                      <w:szCs w:val="20"/>
                      <w:lang w:eastAsia="en-US"/>
                    </w:rPr>
                    <w:t>);</w:t>
                  </w:r>
                </w:p>
              </w:txbxContent>
            </v:textbox>
            <w10:wrap type="square"/>
          </v:shape>
        </w:pict>
      </w:r>
      <w:r w:rsidR="00184E65">
        <w:rPr>
          <w:noProof/>
          <w:lang w:eastAsia="en-US"/>
        </w:rPr>
        <w:drawing>
          <wp:inline distT="0" distB="0" distL="0" distR="0">
            <wp:extent cx="5314286" cy="790476"/>
            <wp:effectExtent l="171450" t="171450" r="382270" b="3530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314286" cy="790476"/>
                    </a:xfrm>
                    <a:prstGeom prst="rect">
                      <a:avLst/>
                    </a:prstGeom>
                    <a:ln>
                      <a:noFill/>
                    </a:ln>
                    <a:effectLst>
                      <a:outerShdw blurRad="292100" dist="139700" dir="2700000" algn="tl" rotWithShape="0">
                        <a:srgbClr val="333333">
                          <a:alpha val="65000"/>
                        </a:srgbClr>
                      </a:outerShdw>
                    </a:effectLst>
                  </pic:spPr>
                </pic:pic>
              </a:graphicData>
            </a:graphic>
          </wp:inline>
        </w:drawing>
      </w:r>
    </w:p>
    <w:p w:rsidR="0087023E" w:rsidRDefault="00184E65" w:rsidP="0087023E">
      <w:pPr>
        <w:pStyle w:val="ListParagraph"/>
        <w:widowControl/>
        <w:numPr>
          <w:ilvl w:val="1"/>
          <w:numId w:val="11"/>
        </w:numPr>
        <w:tabs>
          <w:tab w:val="clear" w:pos="8640"/>
        </w:tabs>
        <w:suppressAutoHyphens w:val="0"/>
        <w:spacing w:line="276" w:lineRule="auto"/>
        <w:contextualSpacing/>
      </w:pPr>
      <w:r>
        <w:t>Then, as required by the API, the connection is started in order to signal that messages are about to be read.</w:t>
      </w:r>
    </w:p>
    <w:p w:rsidR="0087023E" w:rsidRDefault="00935F05" w:rsidP="0087023E">
      <w:pPr>
        <w:widowControl/>
        <w:tabs>
          <w:tab w:val="clear" w:pos="8640"/>
        </w:tabs>
        <w:suppressAutoHyphens w:val="0"/>
        <w:spacing w:line="276" w:lineRule="auto"/>
        <w:contextualSpacing/>
      </w:pPr>
      <w:r>
        <w:rPr>
          <w:noProof/>
          <w:lang w:eastAsia="en-US"/>
        </w:rPr>
        <w:pict>
          <v:shape id="_x0000_s2062" type="#_x0000_t202" style="position:absolute;margin-left:55.05pt;margin-top:11pt;width:421.5pt;height:71.25pt;z-index:251670528">
            <v:fill r:id="rId26" o:title="greenbar_lite" recolor="t" rotate="t" type="frame"/>
            <v:textbox style="mso-next-textbox:#_x0000_s2062">
              <w:txbxContent>
                <w:p w:rsidR="00AB7D3D" w:rsidRPr="00361B9C" w:rsidRDefault="00AB7D3D" w:rsidP="0087023E">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361B9C">
                    <w:rPr>
                      <w:rFonts w:ascii="Courier New" w:eastAsia="Times New Roman" w:hAnsi="Courier New" w:cs="Courier New"/>
                      <w:b/>
                      <w:bCs/>
                      <w:sz w:val="20"/>
                      <w:szCs w:val="20"/>
                      <w:lang w:eastAsia="en-US"/>
                    </w:rPr>
                    <w:t xml:space="preserve">/* </w:t>
                  </w:r>
                  <w:r>
                    <w:rPr>
                      <w:rFonts w:ascii="Courier New" w:eastAsia="Times New Roman" w:hAnsi="Courier New" w:cs="Courier New"/>
                      <w:b/>
                      <w:bCs/>
                      <w:sz w:val="20"/>
                      <w:szCs w:val="20"/>
                      <w:lang w:eastAsia="en-US"/>
                    </w:rPr>
                    <w:t>receive messages</w:t>
                  </w:r>
                  <w:r w:rsidRPr="00361B9C">
                    <w:rPr>
                      <w:rFonts w:ascii="Courier New" w:eastAsia="Times New Roman" w:hAnsi="Courier New" w:cs="Courier New"/>
                      <w:b/>
                      <w:bCs/>
                      <w:sz w:val="20"/>
                      <w:szCs w:val="20"/>
                      <w:lang w:eastAsia="en-US"/>
                    </w:rPr>
                    <w:t xml:space="preserve"> */</w:t>
                  </w:r>
                </w:p>
                <w:p w:rsidR="00AB7D3D" w:rsidRPr="00361B9C" w:rsidRDefault="00AB7D3D" w:rsidP="0087023E">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spellStart"/>
                  <w:proofErr w:type="gramStart"/>
                  <w:r w:rsidRPr="00361B9C">
                    <w:rPr>
                      <w:rFonts w:ascii="Courier New" w:eastAsia="Times New Roman" w:hAnsi="Courier New" w:cs="Courier New"/>
                      <w:b/>
                      <w:bCs/>
                      <w:sz w:val="20"/>
                      <w:szCs w:val="20"/>
                      <w:lang w:eastAsia="en-US"/>
                    </w:rPr>
                    <w:t>conn</w:t>
                  </w:r>
                  <w:proofErr w:type="spellEnd"/>
                  <w:proofErr w:type="gramEnd"/>
                  <w:r w:rsidRPr="00361B9C">
                    <w:rPr>
                      <w:rFonts w:ascii="Courier New" w:eastAsia="Times New Roman" w:hAnsi="Courier New" w:cs="Courier New"/>
                      <w:b/>
                      <w:bCs/>
                      <w:sz w:val="20"/>
                      <w:szCs w:val="20"/>
                      <w:lang w:eastAsia="en-US"/>
                    </w:rPr>
                    <w:t xml:space="preserve"> = </w:t>
                  </w:r>
                  <w:proofErr w:type="spellStart"/>
                  <w:r w:rsidRPr="00361B9C">
                    <w:rPr>
                      <w:rFonts w:ascii="Courier New" w:eastAsia="Times New Roman" w:hAnsi="Courier New" w:cs="Courier New"/>
                      <w:b/>
                      <w:bCs/>
                      <w:sz w:val="20"/>
                      <w:szCs w:val="20"/>
                      <w:lang w:eastAsia="en-US"/>
                    </w:rPr>
                    <w:t>factory.createQueueConnection</w:t>
                  </w:r>
                  <w:proofErr w:type="spellEnd"/>
                  <w:r w:rsidRPr="00361B9C">
                    <w:rPr>
                      <w:rFonts w:ascii="Courier New" w:eastAsia="Times New Roman" w:hAnsi="Courier New" w:cs="Courier New"/>
                      <w:b/>
                      <w:bCs/>
                      <w:sz w:val="20"/>
                      <w:szCs w:val="20"/>
                      <w:lang w:eastAsia="en-US"/>
                    </w:rPr>
                    <w:t>();</w:t>
                  </w:r>
                </w:p>
                <w:p w:rsidR="00AB7D3D" w:rsidRPr="00361B9C" w:rsidRDefault="00AB7D3D" w:rsidP="0087023E">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gramStart"/>
                  <w:r w:rsidRPr="00361B9C">
                    <w:rPr>
                      <w:rFonts w:ascii="Courier New" w:eastAsia="Times New Roman" w:hAnsi="Courier New" w:cs="Courier New"/>
                      <w:b/>
                      <w:bCs/>
                      <w:sz w:val="20"/>
                      <w:szCs w:val="20"/>
                      <w:lang w:eastAsia="en-US"/>
                    </w:rPr>
                    <w:t>session</w:t>
                  </w:r>
                  <w:proofErr w:type="gramEnd"/>
                  <w:r w:rsidRPr="00361B9C">
                    <w:rPr>
                      <w:rFonts w:ascii="Courier New" w:eastAsia="Times New Roman" w:hAnsi="Courier New" w:cs="Courier New"/>
                      <w:b/>
                      <w:bCs/>
                      <w:sz w:val="20"/>
                      <w:szCs w:val="20"/>
                      <w:lang w:eastAsia="en-US"/>
                    </w:rPr>
                    <w:t xml:space="preserve"> =</w:t>
                  </w:r>
                  <w:r>
                    <w:rPr>
                      <w:rFonts w:ascii="Courier New" w:eastAsia="Times New Roman" w:hAnsi="Courier New" w:cs="Courier New"/>
                      <w:b/>
                      <w:bCs/>
                      <w:sz w:val="20"/>
                      <w:szCs w:val="20"/>
                      <w:lang w:eastAsia="en-US"/>
                    </w:rPr>
                    <w:t xml:space="preserve"> </w:t>
                  </w:r>
                  <w:proofErr w:type="spellStart"/>
                  <w:r w:rsidRPr="00361B9C">
                    <w:rPr>
                      <w:rFonts w:ascii="Courier New" w:eastAsia="Times New Roman" w:hAnsi="Courier New" w:cs="Courier New"/>
                      <w:b/>
                      <w:bCs/>
                      <w:sz w:val="20"/>
                      <w:szCs w:val="20"/>
                      <w:lang w:eastAsia="en-US"/>
                    </w:rPr>
                    <w:t>conn.createQueueSession</w:t>
                  </w:r>
                  <w:proofErr w:type="spellEnd"/>
                  <w:r w:rsidRPr="00361B9C">
                    <w:rPr>
                      <w:rFonts w:ascii="Courier New" w:eastAsia="Times New Roman" w:hAnsi="Courier New" w:cs="Courier New"/>
                      <w:b/>
                      <w:bCs/>
                      <w:sz w:val="20"/>
                      <w:szCs w:val="20"/>
                      <w:lang w:eastAsia="en-US"/>
                    </w:rPr>
                    <w:t>(</w:t>
                  </w:r>
                  <w:proofErr w:type="spellStart"/>
                  <w:r w:rsidRPr="00361B9C">
                    <w:rPr>
                      <w:rFonts w:ascii="Courier New" w:eastAsia="Times New Roman" w:hAnsi="Courier New" w:cs="Courier New"/>
                      <w:b/>
                      <w:bCs/>
                      <w:sz w:val="20"/>
                      <w:szCs w:val="20"/>
                      <w:lang w:eastAsia="en-US"/>
                    </w:rPr>
                    <w:t>false,Session.AUTO_ACKNOWLEDGE</w:t>
                  </w:r>
                  <w:proofErr w:type="spellEnd"/>
                  <w:r w:rsidRPr="00361B9C">
                    <w:rPr>
                      <w:rFonts w:ascii="Courier New" w:eastAsia="Times New Roman" w:hAnsi="Courier New" w:cs="Courier New"/>
                      <w:b/>
                      <w:bCs/>
                      <w:sz w:val="20"/>
                      <w:szCs w:val="20"/>
                      <w:lang w:eastAsia="en-US"/>
                    </w:rPr>
                    <w:t>);</w:t>
                  </w:r>
                </w:p>
                <w:p w:rsidR="00AB7D3D" w:rsidRPr="00361B9C" w:rsidRDefault="00AB7D3D" w:rsidP="0087023E">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gramStart"/>
                  <w:r>
                    <w:rPr>
                      <w:rFonts w:ascii="Courier New" w:eastAsia="Times New Roman" w:hAnsi="Courier New" w:cs="Courier New"/>
                      <w:b/>
                      <w:bCs/>
                      <w:sz w:val="20"/>
                      <w:szCs w:val="20"/>
                      <w:lang w:eastAsia="en-US"/>
                    </w:rPr>
                    <w:t>receiver</w:t>
                  </w:r>
                  <w:proofErr w:type="gramEnd"/>
                  <w:r>
                    <w:rPr>
                      <w:rFonts w:ascii="Courier New" w:eastAsia="Times New Roman" w:hAnsi="Courier New" w:cs="Courier New"/>
                      <w:b/>
                      <w:bCs/>
                      <w:sz w:val="20"/>
                      <w:szCs w:val="20"/>
                      <w:lang w:eastAsia="en-US"/>
                    </w:rPr>
                    <w:t xml:space="preserve"> = </w:t>
                  </w:r>
                  <w:proofErr w:type="spellStart"/>
                  <w:r>
                    <w:rPr>
                      <w:rFonts w:ascii="Courier New" w:eastAsia="Times New Roman" w:hAnsi="Courier New" w:cs="Courier New"/>
                      <w:b/>
                      <w:bCs/>
                      <w:sz w:val="20"/>
                      <w:szCs w:val="20"/>
                      <w:lang w:eastAsia="en-US"/>
                    </w:rPr>
                    <w:t>session.createReceiv</w:t>
                  </w:r>
                  <w:r w:rsidRPr="00361B9C">
                    <w:rPr>
                      <w:rFonts w:ascii="Courier New" w:eastAsia="Times New Roman" w:hAnsi="Courier New" w:cs="Courier New"/>
                      <w:b/>
                      <w:bCs/>
                      <w:sz w:val="20"/>
                      <w:szCs w:val="20"/>
                      <w:lang w:eastAsia="en-US"/>
                    </w:rPr>
                    <w:t>er</w:t>
                  </w:r>
                  <w:proofErr w:type="spellEnd"/>
                  <w:r w:rsidRPr="00361B9C">
                    <w:rPr>
                      <w:rFonts w:ascii="Courier New" w:eastAsia="Times New Roman" w:hAnsi="Courier New" w:cs="Courier New"/>
                      <w:b/>
                      <w:bCs/>
                      <w:sz w:val="20"/>
                      <w:szCs w:val="20"/>
                      <w:lang w:eastAsia="en-US"/>
                    </w:rPr>
                    <w:t>(queue);</w:t>
                  </w:r>
                </w:p>
                <w:p w:rsidR="00AB7D3D" w:rsidRPr="0087023E" w:rsidRDefault="00AB7D3D" w:rsidP="0087023E">
                  <w:pPr>
                    <w:widowControl/>
                    <w:tabs>
                      <w:tab w:val="clear" w:pos="8640"/>
                    </w:tabs>
                    <w:suppressAutoHyphens w:val="0"/>
                    <w:autoSpaceDE w:val="0"/>
                    <w:autoSpaceDN w:val="0"/>
                    <w:adjustRightInd w:val="0"/>
                    <w:rPr>
                      <w:rFonts w:ascii="Courier New" w:hAnsi="Courier New" w:cs="Courier New"/>
                      <w:color w:val="FF0000"/>
                      <w:sz w:val="20"/>
                      <w:szCs w:val="20"/>
                    </w:rPr>
                  </w:pPr>
                  <w:proofErr w:type="spellStart"/>
                  <w:proofErr w:type="gramStart"/>
                  <w:r w:rsidRPr="0087023E">
                    <w:rPr>
                      <w:rFonts w:ascii="Courier New" w:eastAsia="Times New Roman" w:hAnsi="Courier New" w:cs="Courier New"/>
                      <w:b/>
                      <w:bCs/>
                      <w:color w:val="FF0000"/>
                      <w:sz w:val="20"/>
                      <w:szCs w:val="20"/>
                      <w:lang w:eastAsia="en-US"/>
                    </w:rPr>
                    <w:t>conn.start</w:t>
                  </w:r>
                  <w:proofErr w:type="spellEnd"/>
                  <w:r w:rsidRPr="0087023E">
                    <w:rPr>
                      <w:rFonts w:ascii="Courier New" w:eastAsia="Times New Roman" w:hAnsi="Courier New" w:cs="Courier New"/>
                      <w:b/>
                      <w:bCs/>
                      <w:color w:val="FF0000"/>
                      <w:sz w:val="20"/>
                      <w:szCs w:val="20"/>
                      <w:lang w:eastAsia="en-US"/>
                    </w:rPr>
                    <w:t>(</w:t>
                  </w:r>
                  <w:proofErr w:type="gramEnd"/>
                  <w:r w:rsidRPr="0087023E">
                    <w:rPr>
                      <w:rFonts w:ascii="Courier New" w:eastAsia="Times New Roman" w:hAnsi="Courier New" w:cs="Courier New"/>
                      <w:b/>
                      <w:bCs/>
                      <w:color w:val="FF0000"/>
                      <w:sz w:val="20"/>
                      <w:szCs w:val="20"/>
                      <w:lang w:eastAsia="en-US"/>
                    </w:rPr>
                    <w:t>);</w:t>
                  </w:r>
                </w:p>
              </w:txbxContent>
            </v:textbox>
            <w10:wrap type="square"/>
          </v:shape>
        </w:pict>
      </w:r>
    </w:p>
    <w:p w:rsidR="0087023E" w:rsidRDefault="0087023E" w:rsidP="0087023E">
      <w:pPr>
        <w:widowControl/>
        <w:tabs>
          <w:tab w:val="clear" w:pos="8640"/>
        </w:tabs>
        <w:suppressAutoHyphens w:val="0"/>
        <w:spacing w:line="276" w:lineRule="auto"/>
        <w:contextualSpacing/>
      </w:pPr>
    </w:p>
    <w:p w:rsidR="0087023E" w:rsidRDefault="0087023E" w:rsidP="0087023E">
      <w:pPr>
        <w:widowControl/>
        <w:tabs>
          <w:tab w:val="clear" w:pos="8640"/>
        </w:tabs>
        <w:suppressAutoHyphens w:val="0"/>
        <w:spacing w:line="276" w:lineRule="auto"/>
        <w:contextualSpacing/>
      </w:pPr>
    </w:p>
    <w:p w:rsidR="0087023E" w:rsidRDefault="0087023E" w:rsidP="0087023E">
      <w:pPr>
        <w:widowControl/>
        <w:tabs>
          <w:tab w:val="clear" w:pos="8640"/>
        </w:tabs>
        <w:suppressAutoHyphens w:val="0"/>
        <w:spacing w:line="276" w:lineRule="auto"/>
        <w:contextualSpacing/>
      </w:pPr>
    </w:p>
    <w:p w:rsidR="0087023E" w:rsidRDefault="0087023E" w:rsidP="0087023E">
      <w:pPr>
        <w:widowControl/>
        <w:tabs>
          <w:tab w:val="clear" w:pos="8640"/>
        </w:tabs>
        <w:suppressAutoHyphens w:val="0"/>
        <w:spacing w:line="276" w:lineRule="auto"/>
        <w:contextualSpacing/>
      </w:pPr>
    </w:p>
    <w:p w:rsidR="0087023E" w:rsidRDefault="0087023E" w:rsidP="0087023E">
      <w:pPr>
        <w:widowControl/>
        <w:tabs>
          <w:tab w:val="clear" w:pos="8640"/>
        </w:tabs>
        <w:suppressAutoHyphens w:val="0"/>
        <w:spacing w:line="276" w:lineRule="auto"/>
        <w:contextualSpacing/>
      </w:pPr>
    </w:p>
    <w:p w:rsidR="003D0B19" w:rsidRDefault="0087023E" w:rsidP="0087023E">
      <w:pPr>
        <w:pStyle w:val="ListParagraph"/>
        <w:widowControl/>
        <w:numPr>
          <w:ilvl w:val="1"/>
          <w:numId w:val="11"/>
        </w:numPr>
        <w:tabs>
          <w:tab w:val="clear" w:pos="8640"/>
        </w:tabs>
        <w:suppressAutoHyphens w:val="0"/>
        <w:spacing w:line="276" w:lineRule="auto"/>
        <w:contextualSpacing/>
      </w:pPr>
      <w:r>
        <w:rPr>
          <w:noProof/>
        </w:rPr>
        <w:t>Fin</w:t>
      </w:r>
      <w:r w:rsidR="00184E65">
        <w:rPr>
          <w:noProof/>
        </w:rPr>
        <w:t>ally, the command loops indefinately until the control message “END” is received.</w:t>
      </w:r>
      <w:r w:rsidR="00184E65" w:rsidRPr="00D7547A">
        <w:rPr>
          <w:noProof/>
        </w:rPr>
        <w:t xml:space="preserve"> </w:t>
      </w:r>
    </w:p>
    <w:p w:rsidR="001C7201" w:rsidRDefault="001C7201" w:rsidP="001C7201">
      <w:pPr>
        <w:widowControl/>
        <w:tabs>
          <w:tab w:val="clear" w:pos="8640"/>
        </w:tabs>
        <w:suppressAutoHyphens w:val="0"/>
        <w:spacing w:line="276" w:lineRule="auto"/>
        <w:contextualSpacing/>
      </w:pPr>
      <w:r>
        <w:rPr>
          <w:noProof/>
          <w:lang w:eastAsia="en-US"/>
        </w:rPr>
        <w:lastRenderedPageBreak/>
        <w:pict>
          <v:shape id="_x0000_s2068" type="#_x0000_t202" style="position:absolute;margin-left:28.9pt;margin-top:8.5pt;width:421.5pt;height:161.25pt;z-index:251673600">
            <v:fill r:id="rId26" o:title="greenbar_lite" recolor="t" rotate="t" type="frame"/>
            <v:textbox style="mso-next-textbox:#_x0000_s2068">
              <w:txbxContent>
                <w:p w:rsidR="00AB7D3D" w:rsidRPr="00D94507" w:rsidRDefault="00AB7D3D" w:rsidP="001C7201">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roofErr w:type="gramStart"/>
                  <w:r w:rsidRPr="00D94507">
                    <w:rPr>
                      <w:rFonts w:ascii="Courier New" w:eastAsia="Times New Roman" w:hAnsi="Courier New" w:cs="Courier New"/>
                      <w:b/>
                      <w:bCs/>
                      <w:sz w:val="20"/>
                      <w:szCs w:val="20"/>
                      <w:lang w:eastAsia="en-US"/>
                    </w:rPr>
                    <w:t>while</w:t>
                  </w:r>
                  <w:proofErr w:type="gramEnd"/>
                  <w:r w:rsidRPr="00D94507">
                    <w:rPr>
                      <w:rFonts w:ascii="Courier New" w:eastAsia="Times New Roman" w:hAnsi="Courier New" w:cs="Courier New"/>
                      <w:b/>
                      <w:bCs/>
                      <w:sz w:val="20"/>
                      <w:szCs w:val="20"/>
                      <w:lang w:eastAsia="en-US"/>
                    </w:rPr>
                    <w:t xml:space="preserve"> (true) {</w:t>
                  </w:r>
                </w:p>
                <w:p w:rsidR="00AB7D3D" w:rsidRPr="00D94507" w:rsidRDefault="00AB7D3D" w:rsidP="001C7201">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D94507">
                    <w:rPr>
                      <w:rFonts w:ascii="Courier New" w:eastAsia="Times New Roman" w:hAnsi="Courier New" w:cs="Courier New"/>
                      <w:b/>
                      <w:bCs/>
                      <w:sz w:val="20"/>
                      <w:szCs w:val="20"/>
                      <w:lang w:eastAsia="en-US"/>
                    </w:rPr>
                    <w:tab/>
                    <w:t xml:space="preserve">Message m = </w:t>
                  </w:r>
                  <w:proofErr w:type="spellStart"/>
                  <w:proofErr w:type="gramStart"/>
                  <w:r w:rsidRPr="00D94507">
                    <w:rPr>
                      <w:rFonts w:ascii="Courier New" w:eastAsia="Times New Roman" w:hAnsi="Courier New" w:cs="Courier New"/>
                      <w:b/>
                      <w:bCs/>
                      <w:sz w:val="20"/>
                      <w:szCs w:val="20"/>
                      <w:lang w:eastAsia="en-US"/>
                    </w:rPr>
                    <w:t>receiver.receive</w:t>
                  </w:r>
                  <w:proofErr w:type="spellEnd"/>
                  <w:r w:rsidRPr="00D94507">
                    <w:rPr>
                      <w:rFonts w:ascii="Courier New" w:eastAsia="Times New Roman" w:hAnsi="Courier New" w:cs="Courier New"/>
                      <w:b/>
                      <w:bCs/>
                      <w:sz w:val="20"/>
                      <w:szCs w:val="20"/>
                      <w:lang w:eastAsia="en-US"/>
                    </w:rPr>
                    <w:t>(</w:t>
                  </w:r>
                  <w:proofErr w:type="gramEnd"/>
                  <w:r w:rsidRPr="00D94507">
                    <w:rPr>
                      <w:rFonts w:ascii="Courier New" w:eastAsia="Times New Roman" w:hAnsi="Courier New" w:cs="Courier New"/>
                      <w:b/>
                      <w:bCs/>
                      <w:sz w:val="20"/>
                      <w:szCs w:val="20"/>
                      <w:lang w:eastAsia="en-US"/>
                    </w:rPr>
                    <w:t>1);</w:t>
                  </w:r>
                </w:p>
                <w:p w:rsidR="00AB7D3D" w:rsidRPr="00D94507" w:rsidRDefault="00AB7D3D" w:rsidP="001C7201">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p>
                <w:p w:rsidR="00AB7D3D" w:rsidRPr="00D94507" w:rsidRDefault="00AB7D3D" w:rsidP="001C7201">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D94507">
                    <w:rPr>
                      <w:rFonts w:ascii="Courier New" w:eastAsia="Times New Roman" w:hAnsi="Courier New" w:cs="Courier New"/>
                      <w:b/>
                      <w:bCs/>
                      <w:sz w:val="20"/>
                      <w:szCs w:val="20"/>
                      <w:lang w:eastAsia="en-US"/>
                    </w:rPr>
                    <w:tab/>
                  </w:r>
                  <w:proofErr w:type="gramStart"/>
                  <w:r w:rsidRPr="00D94507">
                    <w:rPr>
                      <w:rFonts w:ascii="Courier New" w:eastAsia="Times New Roman" w:hAnsi="Courier New" w:cs="Courier New"/>
                      <w:b/>
                      <w:bCs/>
                      <w:sz w:val="20"/>
                      <w:szCs w:val="20"/>
                      <w:lang w:eastAsia="en-US"/>
                    </w:rPr>
                    <w:t>if</w:t>
                  </w:r>
                  <w:proofErr w:type="gramEnd"/>
                  <w:r w:rsidRPr="00D94507">
                    <w:rPr>
                      <w:rFonts w:ascii="Courier New" w:eastAsia="Times New Roman" w:hAnsi="Courier New" w:cs="Courier New"/>
                      <w:b/>
                      <w:bCs/>
                      <w:sz w:val="20"/>
                      <w:szCs w:val="20"/>
                      <w:lang w:eastAsia="en-US"/>
                    </w:rPr>
                    <w:t xml:space="preserve"> (m != null) {</w:t>
                  </w:r>
                </w:p>
                <w:p w:rsidR="00AB7D3D" w:rsidRPr="00D94507" w:rsidRDefault="00AB7D3D" w:rsidP="001C7201">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D94507">
                    <w:rPr>
                      <w:rFonts w:ascii="Courier New" w:eastAsia="Times New Roman" w:hAnsi="Courier New" w:cs="Courier New"/>
                      <w:b/>
                      <w:bCs/>
                      <w:sz w:val="20"/>
                      <w:szCs w:val="20"/>
                      <w:lang w:eastAsia="en-US"/>
                    </w:rPr>
                    <w:tab/>
                  </w:r>
                  <w:r w:rsidRPr="00D94507">
                    <w:rPr>
                      <w:rFonts w:ascii="Courier New" w:eastAsia="Times New Roman" w:hAnsi="Courier New" w:cs="Courier New"/>
                      <w:b/>
                      <w:bCs/>
                      <w:sz w:val="20"/>
                      <w:szCs w:val="20"/>
                      <w:lang w:eastAsia="en-US"/>
                    </w:rPr>
                    <w:tab/>
                  </w:r>
                  <w:proofErr w:type="gramStart"/>
                  <w:r w:rsidRPr="00D94507">
                    <w:rPr>
                      <w:rFonts w:ascii="Courier New" w:eastAsia="Times New Roman" w:hAnsi="Courier New" w:cs="Courier New"/>
                      <w:b/>
                      <w:bCs/>
                      <w:sz w:val="20"/>
                      <w:szCs w:val="20"/>
                      <w:lang w:eastAsia="en-US"/>
                    </w:rPr>
                    <w:t>if</w:t>
                  </w:r>
                  <w:proofErr w:type="gramEnd"/>
                  <w:r w:rsidRPr="00D94507">
                    <w:rPr>
                      <w:rFonts w:ascii="Courier New" w:eastAsia="Times New Roman" w:hAnsi="Courier New" w:cs="Courier New"/>
                      <w:b/>
                      <w:bCs/>
                      <w:sz w:val="20"/>
                      <w:szCs w:val="20"/>
                      <w:lang w:eastAsia="en-US"/>
                    </w:rPr>
                    <w:t xml:space="preserve"> (((</w:t>
                  </w:r>
                  <w:proofErr w:type="spellStart"/>
                  <w:r w:rsidRPr="00D94507">
                    <w:rPr>
                      <w:rFonts w:ascii="Courier New" w:eastAsia="Times New Roman" w:hAnsi="Courier New" w:cs="Courier New"/>
                      <w:b/>
                      <w:bCs/>
                      <w:sz w:val="20"/>
                      <w:szCs w:val="20"/>
                      <w:lang w:eastAsia="en-US"/>
                    </w:rPr>
                    <w:t>TextMessage</w:t>
                  </w:r>
                  <w:proofErr w:type="spellEnd"/>
                  <w:r w:rsidRPr="00D94507">
                    <w:rPr>
                      <w:rFonts w:ascii="Courier New" w:eastAsia="Times New Roman" w:hAnsi="Courier New" w:cs="Courier New"/>
                      <w:b/>
                      <w:bCs/>
                      <w:sz w:val="20"/>
                      <w:szCs w:val="20"/>
                      <w:lang w:eastAsia="en-US"/>
                    </w:rPr>
                    <w:t>) m).</w:t>
                  </w:r>
                  <w:proofErr w:type="spellStart"/>
                  <w:r w:rsidRPr="00D94507">
                    <w:rPr>
                      <w:rFonts w:ascii="Courier New" w:eastAsia="Times New Roman" w:hAnsi="Courier New" w:cs="Courier New"/>
                      <w:b/>
                      <w:bCs/>
                      <w:sz w:val="20"/>
                      <w:szCs w:val="20"/>
                      <w:lang w:eastAsia="en-US"/>
                    </w:rPr>
                    <w:t>getText</w:t>
                  </w:r>
                  <w:proofErr w:type="spellEnd"/>
                  <w:r w:rsidRPr="00D94507">
                    <w:rPr>
                      <w:rFonts w:ascii="Courier New" w:eastAsia="Times New Roman" w:hAnsi="Courier New" w:cs="Courier New"/>
                      <w:b/>
                      <w:bCs/>
                      <w:sz w:val="20"/>
                      <w:szCs w:val="20"/>
                      <w:lang w:eastAsia="en-US"/>
                    </w:rPr>
                    <w:t>().equals("END")) {</w:t>
                  </w:r>
                </w:p>
                <w:p w:rsidR="00AB7D3D" w:rsidRPr="00D94507" w:rsidRDefault="00AB7D3D" w:rsidP="001C7201">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D94507">
                    <w:rPr>
                      <w:rFonts w:ascii="Courier New" w:eastAsia="Times New Roman" w:hAnsi="Courier New" w:cs="Courier New"/>
                      <w:b/>
                      <w:bCs/>
                      <w:sz w:val="20"/>
                      <w:szCs w:val="20"/>
                      <w:lang w:eastAsia="en-US"/>
                    </w:rPr>
                    <w:tab/>
                  </w:r>
                  <w:r w:rsidRPr="00D94507">
                    <w:rPr>
                      <w:rFonts w:ascii="Courier New" w:eastAsia="Times New Roman" w:hAnsi="Courier New" w:cs="Courier New"/>
                      <w:b/>
                      <w:bCs/>
                      <w:sz w:val="20"/>
                      <w:szCs w:val="20"/>
                      <w:lang w:eastAsia="en-US"/>
                    </w:rPr>
                    <w:tab/>
                  </w:r>
                  <w:r w:rsidRPr="00D94507">
                    <w:rPr>
                      <w:rFonts w:ascii="Courier New" w:eastAsia="Times New Roman" w:hAnsi="Courier New" w:cs="Courier New"/>
                      <w:b/>
                      <w:bCs/>
                      <w:sz w:val="20"/>
                      <w:szCs w:val="20"/>
                      <w:lang w:eastAsia="en-US"/>
                    </w:rPr>
                    <w:tab/>
                  </w:r>
                  <w:proofErr w:type="gramStart"/>
                  <w:r w:rsidRPr="00D94507">
                    <w:rPr>
                      <w:rFonts w:ascii="Courier New" w:eastAsia="Times New Roman" w:hAnsi="Courier New" w:cs="Courier New"/>
                      <w:b/>
                      <w:bCs/>
                      <w:sz w:val="20"/>
                      <w:szCs w:val="20"/>
                      <w:lang w:eastAsia="en-US"/>
                    </w:rPr>
                    <w:t>break</w:t>
                  </w:r>
                  <w:proofErr w:type="gramEnd"/>
                  <w:r w:rsidRPr="00D94507">
                    <w:rPr>
                      <w:rFonts w:ascii="Courier New" w:eastAsia="Times New Roman" w:hAnsi="Courier New" w:cs="Courier New"/>
                      <w:b/>
                      <w:bCs/>
                      <w:sz w:val="20"/>
                      <w:szCs w:val="20"/>
                      <w:lang w:eastAsia="en-US"/>
                    </w:rPr>
                    <w:t>;</w:t>
                  </w:r>
                </w:p>
                <w:p w:rsidR="00AB7D3D" w:rsidRPr="00D94507" w:rsidRDefault="00AB7D3D" w:rsidP="001C7201">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D94507">
                    <w:rPr>
                      <w:rFonts w:ascii="Courier New" w:eastAsia="Times New Roman" w:hAnsi="Courier New" w:cs="Courier New"/>
                      <w:b/>
                      <w:bCs/>
                      <w:sz w:val="20"/>
                      <w:szCs w:val="20"/>
                      <w:lang w:eastAsia="en-US"/>
                    </w:rPr>
                    <w:tab/>
                  </w:r>
                  <w:r w:rsidRPr="00D94507">
                    <w:rPr>
                      <w:rFonts w:ascii="Courier New" w:eastAsia="Times New Roman" w:hAnsi="Courier New" w:cs="Courier New"/>
                      <w:b/>
                      <w:bCs/>
                      <w:sz w:val="20"/>
                      <w:szCs w:val="20"/>
                      <w:lang w:eastAsia="en-US"/>
                    </w:rPr>
                    <w:tab/>
                    <w:t>} else {</w:t>
                  </w:r>
                </w:p>
                <w:p w:rsidR="00AB7D3D" w:rsidRPr="00D94507" w:rsidRDefault="00AB7D3D" w:rsidP="001C7201">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D94507">
                    <w:rPr>
                      <w:rFonts w:ascii="Courier New" w:eastAsia="Times New Roman" w:hAnsi="Courier New" w:cs="Courier New"/>
                      <w:b/>
                      <w:bCs/>
                      <w:sz w:val="20"/>
                      <w:szCs w:val="20"/>
                      <w:lang w:eastAsia="en-US"/>
                    </w:rPr>
                    <w:tab/>
                  </w:r>
                  <w:r w:rsidRPr="00D94507">
                    <w:rPr>
                      <w:rFonts w:ascii="Courier New" w:eastAsia="Times New Roman" w:hAnsi="Courier New" w:cs="Courier New"/>
                      <w:b/>
                      <w:bCs/>
                      <w:sz w:val="20"/>
                      <w:szCs w:val="20"/>
                      <w:lang w:eastAsia="en-US"/>
                    </w:rPr>
                    <w:tab/>
                  </w:r>
                  <w:r w:rsidRPr="00D94507">
                    <w:rPr>
                      <w:rFonts w:ascii="Courier New" w:eastAsia="Times New Roman" w:hAnsi="Courier New" w:cs="Courier New"/>
                      <w:b/>
                      <w:bCs/>
                      <w:sz w:val="20"/>
                      <w:szCs w:val="20"/>
                      <w:lang w:eastAsia="en-US"/>
                    </w:rPr>
                    <w:tab/>
                  </w:r>
                  <w:proofErr w:type="gramStart"/>
                  <w:r w:rsidRPr="00D94507">
                    <w:rPr>
                      <w:rFonts w:ascii="Courier New" w:eastAsia="Times New Roman" w:hAnsi="Courier New" w:cs="Courier New"/>
                      <w:b/>
                      <w:bCs/>
                      <w:sz w:val="20"/>
                      <w:szCs w:val="20"/>
                      <w:lang w:eastAsia="en-US"/>
                    </w:rPr>
                    <w:t>message</w:t>
                  </w:r>
                  <w:proofErr w:type="gramEnd"/>
                  <w:r w:rsidRPr="00D94507">
                    <w:rPr>
                      <w:rFonts w:ascii="Courier New" w:eastAsia="Times New Roman" w:hAnsi="Courier New" w:cs="Courier New"/>
                      <w:b/>
                      <w:bCs/>
                      <w:sz w:val="20"/>
                      <w:szCs w:val="20"/>
                      <w:lang w:eastAsia="en-US"/>
                    </w:rPr>
                    <w:t xml:space="preserve"> = (</w:t>
                  </w:r>
                  <w:proofErr w:type="spellStart"/>
                  <w:r w:rsidRPr="00D94507">
                    <w:rPr>
                      <w:rFonts w:ascii="Courier New" w:eastAsia="Times New Roman" w:hAnsi="Courier New" w:cs="Courier New"/>
                      <w:b/>
                      <w:bCs/>
                      <w:sz w:val="20"/>
                      <w:szCs w:val="20"/>
                      <w:lang w:eastAsia="en-US"/>
                    </w:rPr>
                    <w:t>TextMessage</w:t>
                  </w:r>
                  <w:proofErr w:type="spellEnd"/>
                  <w:r w:rsidRPr="00D94507">
                    <w:rPr>
                      <w:rFonts w:ascii="Courier New" w:eastAsia="Times New Roman" w:hAnsi="Courier New" w:cs="Courier New"/>
                      <w:b/>
                      <w:bCs/>
                      <w:sz w:val="20"/>
                      <w:szCs w:val="20"/>
                      <w:lang w:eastAsia="en-US"/>
                    </w:rPr>
                    <w:t>) m;</w:t>
                  </w:r>
                </w:p>
                <w:p w:rsidR="00AB7D3D" w:rsidRPr="00D94507" w:rsidRDefault="00AB7D3D" w:rsidP="001C7201">
                  <w:pPr>
                    <w:widowControl/>
                    <w:tabs>
                      <w:tab w:val="clear" w:pos="8640"/>
                    </w:tabs>
                    <w:suppressAutoHyphens w:val="0"/>
                    <w:autoSpaceDE w:val="0"/>
                    <w:autoSpaceDN w:val="0"/>
                    <w:adjustRightInd w:val="0"/>
                    <w:ind w:left="1418" w:firstLine="709"/>
                    <w:rPr>
                      <w:rFonts w:ascii="Courier New" w:eastAsia="Times New Roman" w:hAnsi="Courier New" w:cs="Courier New"/>
                      <w:b/>
                      <w:bCs/>
                      <w:sz w:val="20"/>
                      <w:szCs w:val="20"/>
                      <w:lang w:eastAsia="en-US"/>
                    </w:rPr>
                  </w:pPr>
                  <w:proofErr w:type="spellStart"/>
                  <w:proofErr w:type="gramStart"/>
                  <w:r w:rsidRPr="00D94507">
                    <w:rPr>
                      <w:rFonts w:ascii="Courier New" w:eastAsia="Times New Roman" w:hAnsi="Courier New" w:cs="Courier New"/>
                      <w:b/>
                      <w:bCs/>
                      <w:sz w:val="20"/>
                      <w:szCs w:val="20"/>
                      <w:lang w:eastAsia="en-US"/>
                    </w:rPr>
                    <w:t>System.out.println</w:t>
                  </w:r>
                  <w:proofErr w:type="spellEnd"/>
                  <w:r w:rsidRPr="00D94507">
                    <w:rPr>
                      <w:rFonts w:ascii="Courier New" w:eastAsia="Times New Roman" w:hAnsi="Courier New" w:cs="Courier New"/>
                      <w:b/>
                      <w:bCs/>
                      <w:sz w:val="20"/>
                      <w:szCs w:val="20"/>
                      <w:lang w:eastAsia="en-US"/>
                    </w:rPr>
                    <w:t>(</w:t>
                  </w:r>
                  <w:proofErr w:type="gramEnd"/>
                  <w:r w:rsidRPr="00D94507">
                    <w:rPr>
                      <w:rFonts w:ascii="Courier New" w:eastAsia="Times New Roman" w:hAnsi="Courier New" w:cs="Courier New"/>
                      <w:b/>
                      <w:bCs/>
                      <w:sz w:val="20"/>
                      <w:szCs w:val="20"/>
                      <w:lang w:eastAsia="en-US"/>
                    </w:rPr>
                    <w:t xml:space="preserve">"Reading message: " </w:t>
                  </w:r>
                  <w:r>
                    <w:rPr>
                      <w:rFonts w:ascii="Courier New" w:eastAsia="Times New Roman" w:hAnsi="Courier New" w:cs="Courier New"/>
                      <w:b/>
                      <w:bCs/>
                      <w:sz w:val="20"/>
                      <w:szCs w:val="20"/>
                      <w:lang w:eastAsia="en-US"/>
                    </w:rPr>
                    <w:t xml:space="preserve">+ </w:t>
                  </w:r>
                  <w:proofErr w:type="spellStart"/>
                  <w:r w:rsidRPr="00D94507">
                    <w:rPr>
                      <w:rFonts w:ascii="Courier New" w:eastAsia="Times New Roman" w:hAnsi="Courier New" w:cs="Courier New"/>
                      <w:b/>
                      <w:bCs/>
                      <w:sz w:val="20"/>
                      <w:szCs w:val="20"/>
                      <w:lang w:eastAsia="en-US"/>
                    </w:rPr>
                    <w:t>message.getText</w:t>
                  </w:r>
                  <w:proofErr w:type="spellEnd"/>
                  <w:r w:rsidRPr="00D94507">
                    <w:rPr>
                      <w:rFonts w:ascii="Courier New" w:eastAsia="Times New Roman" w:hAnsi="Courier New" w:cs="Courier New"/>
                      <w:b/>
                      <w:bCs/>
                      <w:sz w:val="20"/>
                      <w:szCs w:val="20"/>
                      <w:lang w:eastAsia="en-US"/>
                    </w:rPr>
                    <w:t>());</w:t>
                  </w:r>
                </w:p>
                <w:p w:rsidR="00AB7D3D" w:rsidRPr="00D94507" w:rsidRDefault="00AB7D3D" w:rsidP="001C7201">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D94507">
                    <w:rPr>
                      <w:rFonts w:ascii="Courier New" w:eastAsia="Times New Roman" w:hAnsi="Courier New" w:cs="Courier New"/>
                      <w:b/>
                      <w:bCs/>
                      <w:sz w:val="20"/>
                      <w:szCs w:val="20"/>
                      <w:lang w:eastAsia="en-US"/>
                    </w:rPr>
                    <w:tab/>
                  </w:r>
                  <w:r w:rsidRPr="00D94507">
                    <w:rPr>
                      <w:rFonts w:ascii="Courier New" w:eastAsia="Times New Roman" w:hAnsi="Courier New" w:cs="Courier New"/>
                      <w:b/>
                      <w:bCs/>
                      <w:sz w:val="20"/>
                      <w:szCs w:val="20"/>
                      <w:lang w:eastAsia="en-US"/>
                    </w:rPr>
                    <w:tab/>
                    <w:t>}</w:t>
                  </w:r>
                </w:p>
                <w:p w:rsidR="00AB7D3D" w:rsidRPr="00D94507" w:rsidRDefault="00AB7D3D" w:rsidP="001C7201">
                  <w:pPr>
                    <w:widowControl/>
                    <w:tabs>
                      <w:tab w:val="clear" w:pos="8640"/>
                    </w:tabs>
                    <w:suppressAutoHyphens w:val="0"/>
                    <w:autoSpaceDE w:val="0"/>
                    <w:autoSpaceDN w:val="0"/>
                    <w:adjustRightInd w:val="0"/>
                    <w:rPr>
                      <w:rFonts w:ascii="Courier New" w:eastAsia="Times New Roman" w:hAnsi="Courier New" w:cs="Courier New"/>
                      <w:b/>
                      <w:bCs/>
                      <w:sz w:val="20"/>
                      <w:szCs w:val="20"/>
                      <w:lang w:eastAsia="en-US"/>
                    </w:rPr>
                  </w:pPr>
                  <w:r w:rsidRPr="00D94507">
                    <w:rPr>
                      <w:rFonts w:ascii="Courier New" w:eastAsia="Times New Roman" w:hAnsi="Courier New" w:cs="Courier New"/>
                      <w:b/>
                      <w:bCs/>
                      <w:sz w:val="20"/>
                      <w:szCs w:val="20"/>
                      <w:lang w:eastAsia="en-US"/>
                    </w:rPr>
                    <w:tab/>
                    <w:t>}</w:t>
                  </w:r>
                </w:p>
                <w:p w:rsidR="00AB7D3D" w:rsidRPr="00D94507" w:rsidRDefault="00AB7D3D" w:rsidP="001C7201">
                  <w:pPr>
                    <w:widowControl/>
                    <w:tabs>
                      <w:tab w:val="clear" w:pos="8640"/>
                    </w:tabs>
                    <w:suppressAutoHyphens w:val="0"/>
                    <w:autoSpaceDE w:val="0"/>
                    <w:autoSpaceDN w:val="0"/>
                    <w:adjustRightInd w:val="0"/>
                    <w:rPr>
                      <w:rFonts w:ascii="Courier New" w:hAnsi="Courier New" w:cs="Courier New"/>
                      <w:color w:val="FF0000"/>
                      <w:sz w:val="20"/>
                      <w:szCs w:val="20"/>
                    </w:rPr>
                  </w:pPr>
                  <w:r w:rsidRPr="00D94507">
                    <w:rPr>
                      <w:rFonts w:ascii="Courier New" w:eastAsia="Times New Roman" w:hAnsi="Courier New" w:cs="Courier New"/>
                      <w:b/>
                      <w:bCs/>
                      <w:sz w:val="20"/>
                      <w:szCs w:val="20"/>
                      <w:lang w:eastAsia="en-US"/>
                    </w:rPr>
                    <w:t>}</w:t>
                  </w:r>
                </w:p>
              </w:txbxContent>
            </v:textbox>
            <w10:wrap type="square"/>
          </v:shape>
        </w:pict>
      </w:r>
    </w:p>
    <w:p w:rsidR="001C7201" w:rsidRDefault="001C7201" w:rsidP="001C7201">
      <w:pPr>
        <w:widowControl/>
        <w:tabs>
          <w:tab w:val="clear" w:pos="8640"/>
        </w:tabs>
        <w:suppressAutoHyphens w:val="0"/>
        <w:spacing w:line="276" w:lineRule="auto"/>
        <w:contextualSpacing/>
      </w:pPr>
    </w:p>
    <w:p w:rsidR="001C7201" w:rsidRDefault="001C7201" w:rsidP="001C7201">
      <w:pPr>
        <w:widowControl/>
        <w:tabs>
          <w:tab w:val="clear" w:pos="8640"/>
        </w:tabs>
        <w:suppressAutoHyphens w:val="0"/>
        <w:spacing w:line="276" w:lineRule="auto"/>
        <w:contextualSpacing/>
      </w:pPr>
    </w:p>
    <w:p w:rsidR="001C7201" w:rsidRDefault="001C7201" w:rsidP="001C7201">
      <w:pPr>
        <w:widowControl/>
        <w:tabs>
          <w:tab w:val="clear" w:pos="8640"/>
        </w:tabs>
        <w:suppressAutoHyphens w:val="0"/>
        <w:spacing w:line="276" w:lineRule="auto"/>
        <w:contextualSpacing/>
      </w:pPr>
    </w:p>
    <w:p w:rsidR="001C7201" w:rsidRDefault="001C7201" w:rsidP="001C7201">
      <w:pPr>
        <w:widowControl/>
        <w:tabs>
          <w:tab w:val="clear" w:pos="8640"/>
        </w:tabs>
        <w:suppressAutoHyphens w:val="0"/>
        <w:spacing w:line="276" w:lineRule="auto"/>
        <w:contextualSpacing/>
      </w:pPr>
    </w:p>
    <w:p w:rsidR="001C7201" w:rsidRDefault="001C7201" w:rsidP="001C7201">
      <w:pPr>
        <w:widowControl/>
        <w:tabs>
          <w:tab w:val="clear" w:pos="8640"/>
        </w:tabs>
        <w:suppressAutoHyphens w:val="0"/>
        <w:spacing w:line="276" w:lineRule="auto"/>
        <w:contextualSpacing/>
      </w:pPr>
    </w:p>
    <w:p w:rsidR="001C7201" w:rsidRDefault="001C7201" w:rsidP="001C7201">
      <w:pPr>
        <w:widowControl/>
        <w:tabs>
          <w:tab w:val="clear" w:pos="8640"/>
        </w:tabs>
        <w:suppressAutoHyphens w:val="0"/>
        <w:spacing w:line="276" w:lineRule="auto"/>
        <w:contextualSpacing/>
      </w:pPr>
    </w:p>
    <w:p w:rsidR="001C7201" w:rsidRDefault="001C7201" w:rsidP="001C7201">
      <w:pPr>
        <w:widowControl/>
        <w:tabs>
          <w:tab w:val="clear" w:pos="8640"/>
        </w:tabs>
        <w:suppressAutoHyphens w:val="0"/>
        <w:spacing w:line="276" w:lineRule="auto"/>
        <w:contextualSpacing/>
      </w:pPr>
    </w:p>
    <w:p w:rsidR="001C7201" w:rsidRDefault="001C7201" w:rsidP="001C7201">
      <w:pPr>
        <w:widowControl/>
        <w:tabs>
          <w:tab w:val="clear" w:pos="8640"/>
        </w:tabs>
        <w:suppressAutoHyphens w:val="0"/>
        <w:spacing w:line="276" w:lineRule="auto"/>
        <w:contextualSpacing/>
      </w:pPr>
    </w:p>
    <w:p w:rsidR="001C7201" w:rsidRDefault="001C7201" w:rsidP="001C7201">
      <w:pPr>
        <w:widowControl/>
        <w:tabs>
          <w:tab w:val="clear" w:pos="8640"/>
        </w:tabs>
        <w:suppressAutoHyphens w:val="0"/>
        <w:spacing w:line="276" w:lineRule="auto"/>
        <w:contextualSpacing/>
      </w:pPr>
    </w:p>
    <w:p w:rsidR="001C7201" w:rsidRDefault="001C7201" w:rsidP="001C7201">
      <w:pPr>
        <w:widowControl/>
        <w:tabs>
          <w:tab w:val="clear" w:pos="8640"/>
        </w:tabs>
        <w:suppressAutoHyphens w:val="0"/>
        <w:spacing w:line="276" w:lineRule="auto"/>
        <w:contextualSpacing/>
      </w:pPr>
    </w:p>
    <w:p w:rsidR="00DA18A1" w:rsidRDefault="001C7201" w:rsidP="00184E65">
      <w:pPr>
        <w:pStyle w:val="Heading2"/>
      </w:pPr>
      <w:bookmarkStart w:id="13" w:name="_Toc276111804"/>
      <w:bookmarkStart w:id="14" w:name="_Toc277838879"/>
      <w:r>
        <w:t>Persistent Point-to-Point Messages with Java</w:t>
      </w:r>
      <w:bookmarkEnd w:id="14"/>
    </w:p>
    <w:p w:rsidR="001C7201" w:rsidRDefault="001C7201" w:rsidP="001C7201">
      <w:r>
        <w:t>This example illustrates point-to-point functionality with persistence. These steps are identical to the precious Point-to-Point Messaging example except that here the code has been pointed to a durable (persistent) queue, and we will restart the broker between sending and receiving messages.</w:t>
      </w:r>
    </w:p>
    <w:p w:rsidR="001C7201" w:rsidRDefault="001C7201" w:rsidP="001C7201"/>
    <w:p w:rsidR="001C7201" w:rsidRDefault="001C7201" w:rsidP="001C7201">
      <w:pPr>
        <w:pStyle w:val="ListParagraph"/>
        <w:widowControl/>
        <w:numPr>
          <w:ilvl w:val="0"/>
          <w:numId w:val="32"/>
        </w:numPr>
        <w:tabs>
          <w:tab w:val="clear" w:pos="8640"/>
        </w:tabs>
        <w:suppressAutoHyphens w:val="0"/>
        <w:spacing w:line="276" w:lineRule="auto"/>
        <w:contextualSpacing/>
      </w:pPr>
      <w:r>
        <w:t xml:space="preserve">Open a Putty session to the server, as described in ‘Connect to </w:t>
      </w:r>
      <w:proofErr w:type="gramStart"/>
      <w:r>
        <w:t>a Host</w:t>
      </w:r>
      <w:proofErr w:type="gramEnd"/>
      <w:r>
        <w:t xml:space="preserve"> using Putty’.</w:t>
      </w:r>
    </w:p>
    <w:p w:rsidR="001C7201" w:rsidRDefault="001C7201" w:rsidP="001C7201">
      <w:pPr>
        <w:pStyle w:val="ListParagraph"/>
        <w:widowControl/>
        <w:numPr>
          <w:ilvl w:val="0"/>
          <w:numId w:val="32"/>
        </w:numPr>
        <w:tabs>
          <w:tab w:val="clear" w:pos="8640"/>
        </w:tabs>
        <w:suppressAutoHyphens w:val="0"/>
        <w:spacing w:line="276" w:lineRule="auto"/>
        <w:contextualSpacing/>
      </w:pPr>
      <w:r>
        <w:t xml:space="preserve">Run the following command to verify that the persistent queue exists: </w:t>
      </w:r>
      <w:proofErr w:type="spellStart"/>
      <w:r w:rsidRPr="001E1625">
        <w:t>qpid-config</w:t>
      </w:r>
      <w:proofErr w:type="spellEnd"/>
      <w:r w:rsidRPr="001E1625">
        <w:t xml:space="preserve"> -b exchanges</w:t>
      </w:r>
    </w:p>
    <w:p w:rsidR="001C7201" w:rsidRDefault="001C7201" w:rsidP="001C7201">
      <w:pPr>
        <w:pStyle w:val="ListParagraph"/>
        <w:widowControl/>
        <w:numPr>
          <w:ilvl w:val="0"/>
          <w:numId w:val="32"/>
        </w:numPr>
        <w:tabs>
          <w:tab w:val="clear" w:pos="8640"/>
        </w:tabs>
        <w:suppressAutoHyphens w:val="0"/>
        <w:spacing w:line="276" w:lineRule="auto"/>
        <w:contextualSpacing/>
        <w:jc w:val="center"/>
      </w:pPr>
      <w:r>
        <w:t>You should see a binding from the ‘</w:t>
      </w:r>
      <w:proofErr w:type="spellStart"/>
      <w:r>
        <w:t>message_topics</w:t>
      </w:r>
      <w:proofErr w:type="spellEnd"/>
      <w:r>
        <w:t>’ exchange to the ‘</w:t>
      </w:r>
      <w:proofErr w:type="spellStart"/>
      <w:r>
        <w:t>topics_d</w:t>
      </w:r>
      <w:proofErr w:type="spellEnd"/>
      <w:r>
        <w:t>’ queue.</w:t>
      </w:r>
      <w:r w:rsidRPr="001C7201">
        <w:t xml:space="preserve"> </w:t>
      </w:r>
      <w:r w:rsidRPr="001C7201">
        <w:drawing>
          <wp:inline distT="0" distB="0" distL="0" distR="0">
            <wp:extent cx="3666667" cy="1133333"/>
            <wp:effectExtent l="171450" t="171450" r="372110" b="353060"/>
            <wp:docPr id="1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3666667" cy="1133333"/>
                    </a:xfrm>
                    <a:prstGeom prst="rect">
                      <a:avLst/>
                    </a:prstGeom>
                    <a:ln>
                      <a:noFill/>
                    </a:ln>
                    <a:effectLst>
                      <a:outerShdw blurRad="292100" dist="139700" dir="2700000" algn="tl" rotWithShape="0">
                        <a:srgbClr val="333333">
                          <a:alpha val="65000"/>
                        </a:srgbClr>
                      </a:outerShdw>
                    </a:effectLst>
                  </pic:spPr>
                </pic:pic>
              </a:graphicData>
            </a:graphic>
          </wp:inline>
        </w:drawing>
      </w:r>
    </w:p>
    <w:p w:rsidR="001C7201" w:rsidRPr="001C7201" w:rsidRDefault="001C7201" w:rsidP="001C7201">
      <w:pPr>
        <w:pStyle w:val="ListParagraph"/>
        <w:widowControl/>
        <w:numPr>
          <w:ilvl w:val="0"/>
          <w:numId w:val="32"/>
        </w:numPr>
        <w:tabs>
          <w:tab w:val="clear" w:pos="8640"/>
        </w:tabs>
        <w:suppressAutoHyphens w:val="0"/>
        <w:spacing w:line="276" w:lineRule="auto"/>
        <w:contextualSpacing/>
      </w:pPr>
      <w:r>
        <w:t xml:space="preserve">Run the command: </w:t>
      </w:r>
      <w:proofErr w:type="spellStart"/>
      <w:r w:rsidRPr="001C7201">
        <w:rPr>
          <w:rFonts w:ascii="OCR A Extended" w:hAnsi="OCR A Extended"/>
        </w:rPr>
        <w:t>cd</w:t>
      </w:r>
      <w:proofErr w:type="spellEnd"/>
      <w:r w:rsidRPr="001C7201">
        <w:rPr>
          <w:rFonts w:ascii="OCR A Extended" w:hAnsi="OCR A Extended"/>
        </w:rPr>
        <w:t xml:space="preserve"> examples</w:t>
      </w:r>
      <w:r w:rsidRPr="001C7201">
        <w:drawing>
          <wp:inline distT="0" distB="0" distL="0" distR="0">
            <wp:extent cx="4428572" cy="428571"/>
            <wp:effectExtent l="171450" t="171450" r="372110" b="353060"/>
            <wp:docPr id="2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428572" cy="428571"/>
                    </a:xfrm>
                    <a:prstGeom prst="rect">
                      <a:avLst/>
                    </a:prstGeom>
                    <a:ln>
                      <a:noFill/>
                    </a:ln>
                    <a:effectLst>
                      <a:outerShdw blurRad="292100" dist="139700" dir="2700000" algn="tl" rotWithShape="0">
                        <a:srgbClr val="333333">
                          <a:alpha val="65000"/>
                        </a:srgbClr>
                      </a:outerShdw>
                    </a:effectLst>
                  </pic:spPr>
                </pic:pic>
              </a:graphicData>
            </a:graphic>
          </wp:inline>
        </w:drawing>
      </w:r>
    </w:p>
    <w:p w:rsidR="001C7201" w:rsidRPr="001C7201" w:rsidRDefault="001C7201" w:rsidP="001C7201">
      <w:pPr>
        <w:pStyle w:val="ListParagraph"/>
        <w:widowControl/>
        <w:numPr>
          <w:ilvl w:val="0"/>
          <w:numId w:val="32"/>
        </w:numPr>
        <w:tabs>
          <w:tab w:val="clear" w:pos="8640"/>
        </w:tabs>
        <w:suppressAutoHyphens w:val="0"/>
        <w:spacing w:line="276" w:lineRule="auto"/>
        <w:contextualSpacing/>
        <w:rPr>
          <w:rFonts w:cs="Arial"/>
        </w:rPr>
      </w:pPr>
      <w:r w:rsidRPr="001C7201">
        <w:rPr>
          <w:rFonts w:cs="Arial"/>
          <w:noProof/>
        </w:rPr>
        <w:lastRenderedPageBreak/>
        <w:t xml:space="preserve">Run the command: </w:t>
      </w:r>
      <w:r w:rsidRPr="001C7201">
        <w:rPr>
          <w:rFonts w:ascii="OCR A Extended" w:hAnsi="OCR A Extended" w:cs="Arial"/>
          <w:noProof/>
        </w:rPr>
        <w:t>./run.sh P2PSenderP.java</w:t>
      </w:r>
      <w:r w:rsidRPr="001C7201">
        <w:rPr>
          <w:rFonts w:ascii="OCR A Extended" w:hAnsi="OCR A Extended" w:cs="Arial"/>
          <w:noProof/>
        </w:rPr>
        <w:drawing>
          <wp:inline distT="0" distB="0" distL="0" distR="0">
            <wp:extent cx="5047619" cy="1266667"/>
            <wp:effectExtent l="171450" t="171450" r="381635" b="35306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047619" cy="1266667"/>
                    </a:xfrm>
                    <a:prstGeom prst="rect">
                      <a:avLst/>
                    </a:prstGeom>
                    <a:ln>
                      <a:noFill/>
                    </a:ln>
                    <a:effectLst>
                      <a:outerShdw blurRad="292100" dist="139700" dir="2700000" algn="tl" rotWithShape="0">
                        <a:srgbClr val="333333">
                          <a:alpha val="65000"/>
                        </a:srgbClr>
                      </a:outerShdw>
                    </a:effectLst>
                  </pic:spPr>
                </pic:pic>
              </a:graphicData>
            </a:graphic>
          </wp:inline>
        </w:drawing>
      </w:r>
    </w:p>
    <w:p w:rsidR="001C7201" w:rsidRPr="001B0B58" w:rsidRDefault="001C7201" w:rsidP="001C7201">
      <w:pPr>
        <w:pStyle w:val="ListParagraph"/>
        <w:widowControl/>
        <w:numPr>
          <w:ilvl w:val="0"/>
          <w:numId w:val="32"/>
        </w:numPr>
        <w:tabs>
          <w:tab w:val="clear" w:pos="8640"/>
        </w:tabs>
        <w:suppressAutoHyphens w:val="0"/>
        <w:spacing w:line="276" w:lineRule="auto"/>
        <w:contextualSpacing/>
      </w:pPr>
      <w:r>
        <w:t xml:space="preserve">Restart the broker: </w:t>
      </w:r>
      <w:r w:rsidRPr="001C7201">
        <w:rPr>
          <w:rFonts w:ascii="Courier New" w:hAnsi="Courier New" w:cs="Courier New"/>
        </w:rPr>
        <w:t>/etc/</w:t>
      </w:r>
      <w:proofErr w:type="spellStart"/>
      <w:r w:rsidRPr="001C7201">
        <w:rPr>
          <w:rFonts w:ascii="Courier New" w:hAnsi="Courier New" w:cs="Courier New"/>
        </w:rPr>
        <w:t>init.d</w:t>
      </w:r>
      <w:proofErr w:type="spellEnd"/>
      <w:r w:rsidRPr="001C7201">
        <w:rPr>
          <w:rFonts w:ascii="Courier New" w:hAnsi="Courier New" w:cs="Courier New"/>
        </w:rPr>
        <w:t>/</w:t>
      </w:r>
      <w:proofErr w:type="spellStart"/>
      <w:r w:rsidRPr="001C7201">
        <w:rPr>
          <w:rFonts w:ascii="Courier New" w:hAnsi="Courier New" w:cs="Courier New"/>
        </w:rPr>
        <w:t>qpidd</w:t>
      </w:r>
      <w:proofErr w:type="spellEnd"/>
      <w:r w:rsidRPr="001C7201">
        <w:rPr>
          <w:rFonts w:ascii="Courier New" w:hAnsi="Courier New" w:cs="Courier New"/>
        </w:rPr>
        <w:t xml:space="preserve"> restart</w:t>
      </w:r>
      <w:r w:rsidR="001B0B58" w:rsidRPr="001B0B58">
        <w:rPr>
          <w:rFonts w:ascii="Courier New" w:hAnsi="Courier New" w:cs="Courier New"/>
        </w:rPr>
        <w:drawing>
          <wp:inline distT="0" distB="0" distL="0" distR="0">
            <wp:extent cx="5685715" cy="800000"/>
            <wp:effectExtent l="171450" t="171450" r="372745" b="362585"/>
            <wp:docPr id="2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685715" cy="800000"/>
                    </a:xfrm>
                    <a:prstGeom prst="rect">
                      <a:avLst/>
                    </a:prstGeom>
                    <a:ln>
                      <a:noFill/>
                    </a:ln>
                    <a:effectLst>
                      <a:outerShdw blurRad="292100" dist="139700" dir="2700000" algn="tl" rotWithShape="0">
                        <a:srgbClr val="333333">
                          <a:alpha val="65000"/>
                        </a:srgbClr>
                      </a:outerShdw>
                    </a:effectLst>
                  </pic:spPr>
                </pic:pic>
              </a:graphicData>
            </a:graphic>
          </wp:inline>
        </w:drawing>
      </w:r>
    </w:p>
    <w:p w:rsidR="001B0B58" w:rsidRDefault="001B0B58" w:rsidP="001C7201">
      <w:pPr>
        <w:pStyle w:val="ListParagraph"/>
        <w:widowControl/>
        <w:numPr>
          <w:ilvl w:val="0"/>
          <w:numId w:val="32"/>
        </w:numPr>
        <w:tabs>
          <w:tab w:val="clear" w:pos="8640"/>
        </w:tabs>
        <w:suppressAutoHyphens w:val="0"/>
        <w:spacing w:line="276" w:lineRule="auto"/>
        <w:contextualSpacing/>
      </w:pPr>
      <w:r>
        <w:rPr>
          <w:noProof/>
        </w:rPr>
        <w:t xml:space="preserve">To verify that the messages still exist, run the command: </w:t>
      </w:r>
      <w:r w:rsidRPr="001B0B58">
        <w:rPr>
          <w:rFonts w:ascii="OCR A Extended" w:hAnsi="OCR A Extended"/>
          <w:noProof/>
        </w:rPr>
        <w:t>./run.sh P2PReceiverP.java</w:t>
      </w:r>
      <w:r>
        <w:rPr>
          <w:rFonts w:ascii="OCR A Extended" w:hAnsi="OCR A Extended"/>
          <w:noProof/>
        </w:rPr>
        <w:t>:</w:t>
      </w:r>
      <w:r w:rsidRPr="001B0B58">
        <w:rPr>
          <w:rFonts w:ascii="OCR A Extended" w:hAnsi="OCR A Extended"/>
          <w:noProof/>
        </w:rPr>
        <w:drawing>
          <wp:inline distT="0" distB="0" distL="0" distR="0">
            <wp:extent cx="5161905" cy="1266667"/>
            <wp:effectExtent l="171450" t="171450" r="382270" b="35306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161905" cy="1266667"/>
                    </a:xfrm>
                    <a:prstGeom prst="rect">
                      <a:avLst/>
                    </a:prstGeom>
                    <a:ln>
                      <a:noFill/>
                    </a:ln>
                    <a:effectLst>
                      <a:outerShdw blurRad="292100" dist="139700" dir="2700000" algn="tl" rotWithShape="0">
                        <a:srgbClr val="333333">
                          <a:alpha val="65000"/>
                        </a:srgbClr>
                      </a:outerShdw>
                    </a:effectLst>
                  </pic:spPr>
                </pic:pic>
              </a:graphicData>
            </a:graphic>
          </wp:inline>
        </w:drawing>
      </w:r>
    </w:p>
    <w:p w:rsidR="001C7201" w:rsidRPr="001C7201" w:rsidRDefault="001C7201" w:rsidP="001B0B58"/>
    <w:p w:rsidR="00184E65" w:rsidRDefault="00184E65" w:rsidP="00184E65">
      <w:pPr>
        <w:pStyle w:val="Heading2"/>
      </w:pPr>
      <w:bookmarkStart w:id="15" w:name="_Toc277838880"/>
      <w:r>
        <w:t>Publisher/Subscriber Messages with Python</w:t>
      </w:r>
      <w:bookmarkEnd w:id="13"/>
      <w:bookmarkEnd w:id="15"/>
    </w:p>
    <w:p w:rsidR="00184E65" w:rsidRDefault="00184E65" w:rsidP="00184E65"/>
    <w:p w:rsidR="001B0B58" w:rsidRDefault="001B0B58" w:rsidP="001B0B58">
      <w:r>
        <w:t xml:space="preserve">This project illustrates Publisher/Subscriber functionality, or the topic destination type. We will not need to create a queue for this example because one will be created automatically and bound to the </w:t>
      </w:r>
      <w:proofErr w:type="spellStart"/>
      <w:r w:rsidRPr="001B0B58">
        <w:rPr>
          <w:rFonts w:ascii="OCR A Extended" w:hAnsi="OCR A Extended"/>
        </w:rPr>
        <w:t>amq.topic</w:t>
      </w:r>
      <w:proofErr w:type="spellEnd"/>
      <w:r>
        <w:t xml:space="preserve"> exchange. In these steps you will create subscriber process which listens indefinitely to a topic queue. Then you will generate messages and send them to the topic queue.</w:t>
      </w:r>
    </w:p>
    <w:p w:rsidR="00184E65" w:rsidRDefault="00184E65" w:rsidP="00184E65"/>
    <w:p w:rsidR="00184E65" w:rsidRDefault="00184E65" w:rsidP="00184E65">
      <w:pPr>
        <w:pStyle w:val="ListParagraph"/>
        <w:widowControl/>
        <w:numPr>
          <w:ilvl w:val="0"/>
          <w:numId w:val="12"/>
        </w:numPr>
        <w:tabs>
          <w:tab w:val="clear" w:pos="8640"/>
        </w:tabs>
        <w:suppressAutoHyphens w:val="0"/>
        <w:spacing w:line="276" w:lineRule="auto"/>
        <w:contextualSpacing/>
      </w:pPr>
      <w:r>
        <w:t xml:space="preserve">Open a Putty session to the server, as described in ‘Connect to </w:t>
      </w:r>
      <w:proofErr w:type="gramStart"/>
      <w:r>
        <w:t>a Host</w:t>
      </w:r>
      <w:proofErr w:type="gramEnd"/>
      <w:r>
        <w:t xml:space="preserve"> using Putty’.</w:t>
      </w:r>
    </w:p>
    <w:p w:rsidR="00184E65" w:rsidRDefault="00303E90" w:rsidP="00184E65">
      <w:pPr>
        <w:pStyle w:val="ListParagraph"/>
        <w:widowControl/>
        <w:numPr>
          <w:ilvl w:val="0"/>
          <w:numId w:val="12"/>
        </w:numPr>
        <w:tabs>
          <w:tab w:val="clear" w:pos="8640"/>
        </w:tabs>
        <w:suppressAutoHyphens w:val="0"/>
        <w:spacing w:line="276" w:lineRule="auto"/>
        <w:contextualSpacing/>
      </w:pPr>
      <w:r>
        <w:lastRenderedPageBreak/>
        <w:t xml:space="preserve">Change to the </w:t>
      </w:r>
      <w:r w:rsidR="00184E65" w:rsidRPr="00303E90">
        <w:rPr>
          <w:rFonts w:ascii="Courier New" w:hAnsi="Courier New" w:cs="Courier New"/>
        </w:rPr>
        <w:t>examples</w:t>
      </w:r>
      <w:r w:rsidR="00184E65">
        <w:t xml:space="preserve"> </w:t>
      </w:r>
      <w:r>
        <w:t>directory.</w:t>
      </w:r>
      <w:r w:rsidR="00184E65">
        <w:t xml:space="preserve">   </w:t>
      </w:r>
      <w:r w:rsidR="00184E65" w:rsidRPr="004571FD">
        <w:rPr>
          <w:noProof/>
        </w:rPr>
        <w:t xml:space="preserve"> </w:t>
      </w:r>
      <w:r w:rsidR="00184E65">
        <w:rPr>
          <w:noProof/>
          <w:lang w:eastAsia="en-US"/>
        </w:rPr>
        <w:drawing>
          <wp:inline distT="0" distB="0" distL="0" distR="0">
            <wp:extent cx="4428572" cy="428571"/>
            <wp:effectExtent l="171450" t="171450" r="372110" b="3530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428572" cy="428571"/>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0"/>
          <w:numId w:val="12"/>
        </w:numPr>
        <w:tabs>
          <w:tab w:val="clear" w:pos="8640"/>
        </w:tabs>
        <w:suppressAutoHyphens w:val="0"/>
        <w:spacing w:line="276" w:lineRule="auto"/>
        <w:contextualSpacing/>
      </w:pPr>
      <w:r>
        <w:rPr>
          <w:noProof/>
        </w:rPr>
        <w:t xml:space="preserve">Run the command: </w:t>
      </w:r>
      <w:r w:rsidRPr="00303E90">
        <w:rPr>
          <w:rFonts w:ascii="Courier New" w:hAnsi="Courier New" w:cs="Courier New"/>
          <w:noProof/>
        </w:rPr>
        <w:t>./run.sh Subscriber.py</w:t>
      </w:r>
      <w:r w:rsidRPr="00FA08D9">
        <w:rPr>
          <w:noProof/>
        </w:rPr>
        <w:t xml:space="preserve"> </w:t>
      </w:r>
      <w:r>
        <w:rPr>
          <w:noProof/>
          <w:lang w:eastAsia="en-US"/>
        </w:rPr>
        <w:drawing>
          <wp:inline distT="0" distB="0" distL="0" distR="0">
            <wp:extent cx="4866667" cy="923810"/>
            <wp:effectExtent l="171450" t="171450" r="372110" b="3530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4866667" cy="923810"/>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0"/>
          <w:numId w:val="12"/>
        </w:numPr>
        <w:tabs>
          <w:tab w:val="clear" w:pos="8640"/>
        </w:tabs>
        <w:suppressAutoHyphens w:val="0"/>
        <w:spacing w:line="276" w:lineRule="auto"/>
        <w:contextualSpacing/>
      </w:pPr>
      <w:r>
        <w:t>Note that the subscriber will appear to hang as it waits for messages to be published.</w:t>
      </w:r>
    </w:p>
    <w:p w:rsidR="00AB7D3D" w:rsidRDefault="00AB7D3D" w:rsidP="00AB7D3D">
      <w:pPr>
        <w:pStyle w:val="ListParagraph"/>
        <w:widowControl/>
        <w:numPr>
          <w:ilvl w:val="1"/>
          <w:numId w:val="12"/>
        </w:numPr>
        <w:tabs>
          <w:tab w:val="clear" w:pos="8640"/>
        </w:tabs>
        <w:suppressAutoHyphens w:val="0"/>
        <w:spacing w:line="276" w:lineRule="auto"/>
        <w:contextualSpacing/>
      </w:pPr>
      <w:r>
        <w:t>First we configure a connection to the broker, and then we start the connection.</w:t>
      </w:r>
      <w:r w:rsidRPr="00AB7D3D">
        <w:rPr>
          <w:noProof/>
        </w:rPr>
        <w:t xml:space="preserve"> </w:t>
      </w:r>
      <w:r w:rsidRPr="00AB7D3D">
        <w:drawing>
          <wp:inline distT="0" distB="0" distL="0" distR="0">
            <wp:extent cx="3095238" cy="990476"/>
            <wp:effectExtent l="171450" t="171450" r="372110" b="3625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095238" cy="990476"/>
                    </a:xfrm>
                    <a:prstGeom prst="rect">
                      <a:avLst/>
                    </a:prstGeom>
                    <a:ln>
                      <a:noFill/>
                    </a:ln>
                    <a:effectLst>
                      <a:outerShdw blurRad="292100" dist="139700" dir="2700000" algn="tl" rotWithShape="0">
                        <a:srgbClr val="333333">
                          <a:alpha val="65000"/>
                        </a:srgbClr>
                      </a:outerShdw>
                    </a:effectLst>
                  </pic:spPr>
                </pic:pic>
              </a:graphicData>
            </a:graphic>
          </wp:inline>
        </w:drawing>
      </w:r>
    </w:p>
    <w:p w:rsidR="00AB7D3D" w:rsidRDefault="00AB7D3D" w:rsidP="00AB7D3D">
      <w:pPr>
        <w:pStyle w:val="ListParagraph"/>
        <w:widowControl/>
        <w:numPr>
          <w:ilvl w:val="1"/>
          <w:numId w:val="12"/>
        </w:numPr>
        <w:tabs>
          <w:tab w:val="clear" w:pos="8640"/>
        </w:tabs>
        <w:suppressAutoHyphens w:val="0"/>
        <w:spacing w:line="276" w:lineRule="auto"/>
        <w:contextualSpacing/>
      </w:pPr>
      <w:r>
        <w:rPr>
          <w:noProof/>
        </w:rPr>
        <w:t>Next we create a session and generate a ‘receiver’ handle:</w:t>
      </w:r>
      <w:r w:rsidRPr="00AB7D3D">
        <w:rPr>
          <w:noProof/>
        </w:rPr>
        <w:t xml:space="preserve"> </w:t>
      </w:r>
      <w:r w:rsidRPr="00AB7D3D">
        <w:rPr>
          <w:noProof/>
        </w:rPr>
        <w:drawing>
          <wp:inline distT="0" distB="0" distL="0" distR="0">
            <wp:extent cx="3200000" cy="1285714"/>
            <wp:effectExtent l="171450" t="171450" r="381635" b="3530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3200000" cy="1285714"/>
                    </a:xfrm>
                    <a:prstGeom prst="rect">
                      <a:avLst/>
                    </a:prstGeom>
                    <a:ln>
                      <a:noFill/>
                    </a:ln>
                    <a:effectLst>
                      <a:outerShdw blurRad="292100" dist="139700" dir="2700000" algn="tl" rotWithShape="0">
                        <a:srgbClr val="333333">
                          <a:alpha val="65000"/>
                        </a:srgbClr>
                      </a:outerShdw>
                    </a:effectLst>
                  </pic:spPr>
                </pic:pic>
              </a:graphicData>
            </a:graphic>
          </wp:inline>
        </w:drawing>
      </w:r>
    </w:p>
    <w:p w:rsidR="00AB7D3D" w:rsidRDefault="00AB7D3D" w:rsidP="00AB7D3D">
      <w:pPr>
        <w:pStyle w:val="ListParagraph"/>
        <w:widowControl/>
        <w:numPr>
          <w:ilvl w:val="1"/>
          <w:numId w:val="12"/>
        </w:numPr>
        <w:tabs>
          <w:tab w:val="clear" w:pos="8640"/>
        </w:tabs>
        <w:suppressAutoHyphens w:val="0"/>
        <w:spacing w:line="276" w:lineRule="auto"/>
        <w:contextualSpacing/>
      </w:pPr>
      <w:r>
        <w:rPr>
          <w:noProof/>
        </w:rPr>
        <w:lastRenderedPageBreak/>
        <w:t xml:space="preserve">Finally, we loop indefinately while we receive messages, print them to screen, and acknowledge receipt to the broker: </w:t>
      </w:r>
      <w:r w:rsidRPr="00AB7D3D">
        <w:rPr>
          <w:noProof/>
        </w:rPr>
        <w:drawing>
          <wp:inline distT="0" distB="0" distL="0" distR="0">
            <wp:extent cx="3276191" cy="1466667"/>
            <wp:effectExtent l="171450" t="171450" r="381635" b="3625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276191" cy="1466667"/>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0"/>
          <w:numId w:val="12"/>
        </w:numPr>
        <w:tabs>
          <w:tab w:val="clear" w:pos="8640"/>
        </w:tabs>
        <w:suppressAutoHyphens w:val="0"/>
        <w:spacing w:line="276" w:lineRule="auto"/>
        <w:contextualSpacing/>
      </w:pPr>
      <w:r>
        <w:t>Open a second Putty session to the server.</w:t>
      </w:r>
    </w:p>
    <w:p w:rsidR="00184E65" w:rsidRDefault="00303E90" w:rsidP="00184E65">
      <w:pPr>
        <w:pStyle w:val="ListParagraph"/>
        <w:widowControl/>
        <w:numPr>
          <w:ilvl w:val="0"/>
          <w:numId w:val="12"/>
        </w:numPr>
        <w:tabs>
          <w:tab w:val="clear" w:pos="8640"/>
        </w:tabs>
        <w:suppressAutoHyphens w:val="0"/>
        <w:spacing w:line="276" w:lineRule="auto"/>
        <w:contextualSpacing/>
      </w:pPr>
      <w:r>
        <w:t xml:space="preserve">Again, go to the </w:t>
      </w:r>
      <w:r w:rsidR="00184E65" w:rsidRPr="00303E90">
        <w:rPr>
          <w:rFonts w:ascii="Courier New" w:hAnsi="Courier New" w:cs="Courier New"/>
        </w:rPr>
        <w:t>examples</w:t>
      </w:r>
      <w:r w:rsidR="00184E65">
        <w:t xml:space="preserve"> </w:t>
      </w:r>
      <w:r>
        <w:t>directory.</w:t>
      </w:r>
      <w:r w:rsidR="00184E65">
        <w:rPr>
          <w:noProof/>
          <w:lang w:eastAsia="en-US"/>
        </w:rPr>
        <w:drawing>
          <wp:inline distT="0" distB="0" distL="0" distR="0">
            <wp:extent cx="4428572" cy="428571"/>
            <wp:effectExtent l="171450" t="171450" r="372110" b="3530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428572" cy="428571"/>
                    </a:xfrm>
                    <a:prstGeom prst="rect">
                      <a:avLst/>
                    </a:prstGeom>
                    <a:ln>
                      <a:noFill/>
                    </a:ln>
                    <a:effectLst>
                      <a:outerShdw blurRad="292100" dist="139700" dir="2700000" algn="tl" rotWithShape="0">
                        <a:srgbClr val="333333">
                          <a:alpha val="65000"/>
                        </a:srgbClr>
                      </a:outerShdw>
                    </a:effectLst>
                  </pic:spPr>
                </pic:pic>
              </a:graphicData>
            </a:graphic>
          </wp:inline>
        </w:drawing>
      </w:r>
    </w:p>
    <w:p w:rsidR="00AB7D3D" w:rsidRPr="00AB7D3D" w:rsidRDefault="00184E65" w:rsidP="00AB7D3D">
      <w:pPr>
        <w:pStyle w:val="ListParagraph"/>
        <w:widowControl/>
        <w:numPr>
          <w:ilvl w:val="0"/>
          <w:numId w:val="12"/>
        </w:numPr>
        <w:tabs>
          <w:tab w:val="clear" w:pos="8640"/>
        </w:tabs>
        <w:suppressAutoHyphens w:val="0"/>
        <w:spacing w:line="276" w:lineRule="auto"/>
        <w:contextualSpacing/>
      </w:pPr>
      <w:r>
        <w:rPr>
          <w:noProof/>
        </w:rPr>
        <w:t xml:space="preserve">Run the command: </w:t>
      </w:r>
      <w:r w:rsidRPr="00AB7D3D">
        <w:rPr>
          <w:rFonts w:ascii="OCR A Extended" w:hAnsi="OCR A Extended" w:cs="Courier New"/>
          <w:noProof/>
        </w:rPr>
        <w:t>./run.sh Publisher.py</w:t>
      </w:r>
      <w:r w:rsidRPr="00043315">
        <w:rPr>
          <w:rFonts w:ascii="Courier New" w:hAnsi="Courier New" w:cs="Courier New"/>
          <w:noProof/>
        </w:rPr>
        <w:t xml:space="preserve"> </w:t>
      </w:r>
      <w:r>
        <w:rPr>
          <w:noProof/>
          <w:lang w:eastAsia="en-US"/>
        </w:rPr>
        <w:drawing>
          <wp:inline distT="0" distB="0" distL="0" distR="0">
            <wp:extent cx="4780953" cy="1438095"/>
            <wp:effectExtent l="171450" t="171450" r="381635" b="35306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4780953" cy="1438095"/>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AB7D3D">
      <w:pPr>
        <w:pStyle w:val="ListParagraph"/>
        <w:widowControl/>
        <w:numPr>
          <w:ilvl w:val="0"/>
          <w:numId w:val="12"/>
        </w:numPr>
        <w:tabs>
          <w:tab w:val="clear" w:pos="8640"/>
        </w:tabs>
        <w:suppressAutoHyphens w:val="0"/>
        <w:spacing w:line="276" w:lineRule="auto"/>
        <w:contextualSpacing/>
      </w:pPr>
      <w:r>
        <w:lastRenderedPageBreak/>
        <w:t>You will notice that the s</w:t>
      </w:r>
      <w:r w:rsidR="00AB7D3D">
        <w:t>ubscriber screen now has output:</w:t>
      </w:r>
      <w:r>
        <w:rPr>
          <w:noProof/>
          <w:lang w:eastAsia="en-US"/>
        </w:rPr>
        <w:drawing>
          <wp:inline distT="0" distB="0" distL="0" distR="0">
            <wp:extent cx="4790477" cy="1409524"/>
            <wp:effectExtent l="171450" t="171450" r="372110" b="3625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4790477" cy="1409524"/>
                    </a:xfrm>
                    <a:prstGeom prst="rect">
                      <a:avLst/>
                    </a:prstGeom>
                    <a:ln>
                      <a:noFill/>
                    </a:ln>
                    <a:effectLst>
                      <a:outerShdw blurRad="292100" dist="139700" dir="2700000" algn="tl" rotWithShape="0">
                        <a:srgbClr val="333333">
                          <a:alpha val="65000"/>
                        </a:srgbClr>
                      </a:outerShdw>
                    </a:effectLst>
                  </pic:spPr>
                </pic:pic>
              </a:graphicData>
            </a:graphic>
          </wp:inline>
        </w:drawing>
      </w:r>
    </w:p>
    <w:p w:rsidR="00AB7D3D" w:rsidRDefault="00184E65" w:rsidP="00184E65">
      <w:pPr>
        <w:pStyle w:val="ListParagraph"/>
        <w:widowControl/>
        <w:numPr>
          <w:ilvl w:val="0"/>
          <w:numId w:val="12"/>
        </w:numPr>
        <w:tabs>
          <w:tab w:val="clear" w:pos="8640"/>
        </w:tabs>
        <w:suppressAutoHyphens w:val="0"/>
        <w:spacing w:line="276" w:lineRule="auto"/>
        <w:contextualSpacing/>
      </w:pPr>
      <w:r>
        <w:rPr>
          <w:noProof/>
        </w:rPr>
        <w:t xml:space="preserve">Run </w:t>
      </w:r>
      <w:r w:rsidRPr="00B32B51">
        <w:rPr>
          <w:rFonts w:ascii="Courier New" w:hAnsi="Courier New" w:cs="Courier New"/>
          <w:noProof/>
        </w:rPr>
        <w:t>./run.sh Publisher.py</w:t>
      </w:r>
      <w:r>
        <w:rPr>
          <w:noProof/>
        </w:rPr>
        <w:t xml:space="preserve"> again. You will notice that the subscriber continues to receive messages.</w:t>
      </w:r>
      <w:r w:rsidR="00AB7D3D" w:rsidRPr="00AB7D3D">
        <w:rPr>
          <w:noProof/>
          <w:lang w:eastAsia="en-US"/>
        </w:rPr>
        <w:t xml:space="preserve"> </w:t>
      </w:r>
      <w:r w:rsidR="00AB7D3D">
        <w:rPr>
          <w:noProof/>
          <w:lang w:eastAsia="en-US"/>
        </w:rPr>
        <w:drawing>
          <wp:inline distT="0" distB="0" distL="0" distR="0">
            <wp:extent cx="4847619" cy="2476191"/>
            <wp:effectExtent l="171450" t="171450" r="372110" b="362585"/>
            <wp:docPr id="2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4847619" cy="2476191"/>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AB7D3D" w:rsidP="00184E65">
      <w:pPr>
        <w:pStyle w:val="ListParagraph"/>
        <w:widowControl/>
        <w:numPr>
          <w:ilvl w:val="0"/>
          <w:numId w:val="12"/>
        </w:numPr>
        <w:tabs>
          <w:tab w:val="clear" w:pos="8640"/>
        </w:tabs>
        <w:suppressAutoHyphens w:val="0"/>
        <w:spacing w:line="276" w:lineRule="auto"/>
        <w:contextualSpacing/>
      </w:pPr>
      <w:r w:rsidRPr="00AB7D3D">
        <w:rPr>
          <w:rFonts w:ascii="OCR A Extended" w:hAnsi="OCR A Extended"/>
          <w:noProof/>
        </w:rPr>
        <w:t>Publisher.py</w:t>
      </w:r>
      <w:r>
        <w:rPr>
          <w:noProof/>
        </w:rPr>
        <w:t xml:space="preserve"> and </w:t>
      </w:r>
      <w:r w:rsidRPr="00AB7D3D">
        <w:rPr>
          <w:rFonts w:ascii="OCR A Extended" w:hAnsi="OCR A Extended"/>
          <w:noProof/>
        </w:rPr>
        <w:t>Subscriber.py</w:t>
      </w:r>
      <w:r>
        <w:rPr>
          <w:noProof/>
        </w:rPr>
        <w:t xml:space="preserve"> mainly differ after the session handle is created. The only differences is that a ‘sender’ handle is created from the session, instead of a ‘receiver’ handle, and messages are sent, instead of read.</w:t>
      </w:r>
      <w:r w:rsidRPr="00AB7D3D">
        <w:rPr>
          <w:noProof/>
        </w:rPr>
        <w:t xml:space="preserve"> </w:t>
      </w:r>
      <w:r w:rsidRPr="00AB7D3D">
        <w:rPr>
          <w:noProof/>
        </w:rPr>
        <w:drawing>
          <wp:inline distT="0" distB="0" distL="0" distR="0">
            <wp:extent cx="3533334" cy="1295238"/>
            <wp:effectExtent l="171450" t="171450" r="372110" b="362585"/>
            <wp:docPr id="2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3533334" cy="1295238"/>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t xml:space="preserve">                                                                       </w:t>
      </w:r>
      <w:r w:rsidRPr="00C20523">
        <w:rPr>
          <w:noProof/>
        </w:rPr>
        <w:t xml:space="preserve"> </w:t>
      </w:r>
      <w:r w:rsidR="00184E65" w:rsidRPr="00F04C69">
        <w:rPr>
          <w:noProof/>
        </w:rPr>
        <w:t xml:space="preserve"> </w:t>
      </w:r>
    </w:p>
    <w:p w:rsidR="00184E65" w:rsidRDefault="00184E65" w:rsidP="00184E65"/>
    <w:p w:rsidR="00E044FB" w:rsidRDefault="00AB7D3D" w:rsidP="00F24871">
      <w:pPr>
        <w:pStyle w:val="Heading1"/>
      </w:pPr>
      <w:bookmarkStart w:id="16" w:name="_Toc277838881"/>
      <w:r>
        <w:t>Hands-On: Clustered Brokers</w:t>
      </w:r>
      <w:bookmarkEnd w:id="16"/>
    </w:p>
    <w:p w:rsidR="00AB7D3D" w:rsidRDefault="00AB7D3D" w:rsidP="00AB7D3D">
      <w:r>
        <w:t xml:space="preserve">Let’s now demonstrate publisher/subscriber messaging over clustered brokers. </w:t>
      </w:r>
    </w:p>
    <w:p w:rsidR="00AB7D3D" w:rsidRPr="00AB7D3D" w:rsidRDefault="00AB7D3D" w:rsidP="00AB7D3D"/>
    <w:p w:rsidR="00F24871" w:rsidRDefault="00AB7D3D" w:rsidP="00AB7D3D">
      <w:pPr>
        <w:pStyle w:val="Heading2"/>
      </w:pPr>
      <w:bookmarkStart w:id="17" w:name="_Toc277838882"/>
      <w:r>
        <w:t>Starting Clustered Message Servers</w:t>
      </w:r>
      <w:bookmarkEnd w:id="17"/>
    </w:p>
    <w:p w:rsidR="00AB7D3D" w:rsidRDefault="00AB7D3D" w:rsidP="00AB7D3D">
      <w:r>
        <w:t>Clustered broker examples require two messaging services to be running.  This section will show you how to get the message servers running.</w:t>
      </w:r>
    </w:p>
    <w:p w:rsidR="004C38A2" w:rsidRDefault="004C38A2" w:rsidP="00AB7D3D"/>
    <w:p w:rsidR="004C38A2" w:rsidRDefault="004C38A2" w:rsidP="004C38A2">
      <w:pPr>
        <w:pStyle w:val="ListParagraph"/>
        <w:widowControl/>
        <w:numPr>
          <w:ilvl w:val="0"/>
          <w:numId w:val="33"/>
        </w:numPr>
        <w:tabs>
          <w:tab w:val="clear" w:pos="8640"/>
        </w:tabs>
        <w:suppressAutoHyphens w:val="0"/>
        <w:spacing w:line="276" w:lineRule="auto"/>
        <w:contextualSpacing/>
      </w:pPr>
      <w:r>
        <w:t xml:space="preserve">Open a Putty terminal. </w:t>
      </w:r>
    </w:p>
    <w:p w:rsidR="004C38A2" w:rsidRPr="004C38A2" w:rsidRDefault="004C38A2" w:rsidP="004C38A2">
      <w:pPr>
        <w:pStyle w:val="ListParagraph"/>
        <w:widowControl/>
        <w:numPr>
          <w:ilvl w:val="0"/>
          <w:numId w:val="33"/>
        </w:numPr>
        <w:tabs>
          <w:tab w:val="clear" w:pos="8640"/>
        </w:tabs>
        <w:suppressAutoHyphens w:val="0"/>
        <w:spacing w:line="276" w:lineRule="auto"/>
        <w:contextualSpacing/>
      </w:pPr>
      <w:r>
        <w:t>Run the command</w:t>
      </w:r>
      <w:r>
        <w:rPr>
          <w:noProof/>
        </w:rPr>
        <w:t xml:space="preserve">: </w:t>
      </w:r>
      <w:r w:rsidRPr="004C38A2">
        <w:rPr>
          <w:rFonts w:ascii="OCR A Extended" w:hAnsi="OCR A Extended"/>
          <w:noProof/>
        </w:rPr>
        <w:t>qpidd --config /etc/qpidd_c1.conf</w:t>
      </w:r>
      <w:r w:rsidRPr="004C38A2">
        <w:rPr>
          <w:rFonts w:ascii="OCR A Extended" w:hAnsi="OCR A Extended"/>
          <w:noProof/>
        </w:rPr>
        <w:drawing>
          <wp:inline distT="0" distB="0" distL="0" distR="0">
            <wp:extent cx="5943600" cy="368300"/>
            <wp:effectExtent l="171450" t="171450" r="381000" b="355600"/>
            <wp:docPr id="2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5943600" cy="368300"/>
                    </a:xfrm>
                    <a:prstGeom prst="rect">
                      <a:avLst/>
                    </a:prstGeom>
                    <a:ln>
                      <a:noFill/>
                    </a:ln>
                    <a:effectLst>
                      <a:outerShdw blurRad="292100" dist="139700" dir="2700000" algn="tl" rotWithShape="0">
                        <a:srgbClr val="333333">
                          <a:alpha val="65000"/>
                        </a:srgbClr>
                      </a:outerShdw>
                    </a:effectLst>
                  </pic:spPr>
                </pic:pic>
              </a:graphicData>
            </a:graphic>
          </wp:inline>
        </w:drawing>
      </w:r>
    </w:p>
    <w:p w:rsidR="004C38A2" w:rsidRDefault="004C38A2" w:rsidP="004C38A2">
      <w:pPr>
        <w:pStyle w:val="ListParagraph"/>
        <w:widowControl/>
        <w:numPr>
          <w:ilvl w:val="0"/>
          <w:numId w:val="33"/>
        </w:numPr>
        <w:tabs>
          <w:tab w:val="clear" w:pos="8640"/>
        </w:tabs>
        <w:suppressAutoHyphens w:val="0"/>
        <w:spacing w:line="276" w:lineRule="auto"/>
        <w:contextualSpacing/>
      </w:pPr>
      <w:r>
        <w:rPr>
          <w:noProof/>
        </w:rPr>
        <w:t>This will start one messaging server. If the server started successfully, one of the last lines printed to the screen should tell you that it’s running.</w:t>
      </w:r>
      <w:r w:rsidRPr="004C38A2">
        <w:rPr>
          <w:noProof/>
        </w:rPr>
        <w:drawing>
          <wp:inline distT="0" distB="0" distL="0" distR="0">
            <wp:extent cx="2809524" cy="761905"/>
            <wp:effectExtent l="171450" t="171450" r="372110" b="362585"/>
            <wp:docPr id="2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809524" cy="761905"/>
                    </a:xfrm>
                    <a:prstGeom prst="rect">
                      <a:avLst/>
                    </a:prstGeom>
                    <a:ln>
                      <a:noFill/>
                    </a:ln>
                    <a:effectLst>
                      <a:outerShdw blurRad="292100" dist="139700" dir="2700000" algn="tl" rotWithShape="0">
                        <a:srgbClr val="333333">
                          <a:alpha val="65000"/>
                        </a:srgbClr>
                      </a:outerShdw>
                    </a:effectLst>
                  </pic:spPr>
                </pic:pic>
              </a:graphicData>
            </a:graphic>
          </wp:inline>
        </w:drawing>
      </w:r>
    </w:p>
    <w:p w:rsidR="004C38A2" w:rsidRDefault="004C38A2" w:rsidP="004C38A2">
      <w:pPr>
        <w:pStyle w:val="ListParagraph"/>
        <w:widowControl/>
        <w:numPr>
          <w:ilvl w:val="0"/>
          <w:numId w:val="33"/>
        </w:numPr>
        <w:tabs>
          <w:tab w:val="clear" w:pos="8640"/>
        </w:tabs>
        <w:suppressAutoHyphens w:val="0"/>
        <w:spacing w:line="276" w:lineRule="auto"/>
        <w:contextualSpacing/>
      </w:pPr>
      <w:r>
        <w:rPr>
          <w:noProof/>
        </w:rPr>
        <w:t>Minimize the Qpid broker window. Make sure not to close it or none of the example will work.</w:t>
      </w:r>
    </w:p>
    <w:p w:rsidR="004C38A2" w:rsidRDefault="004C38A2" w:rsidP="004C38A2">
      <w:pPr>
        <w:pStyle w:val="ListParagraph"/>
        <w:widowControl/>
        <w:numPr>
          <w:ilvl w:val="0"/>
          <w:numId w:val="33"/>
        </w:numPr>
        <w:tabs>
          <w:tab w:val="clear" w:pos="8640"/>
        </w:tabs>
        <w:suppressAutoHyphens w:val="0"/>
        <w:spacing w:line="276" w:lineRule="auto"/>
        <w:contextualSpacing/>
      </w:pPr>
      <w:r>
        <w:t>Open another Putty terminal.</w:t>
      </w:r>
    </w:p>
    <w:p w:rsidR="004C38A2" w:rsidRPr="004C38A2" w:rsidRDefault="004C38A2" w:rsidP="004C38A2">
      <w:pPr>
        <w:pStyle w:val="ListParagraph"/>
        <w:widowControl/>
        <w:numPr>
          <w:ilvl w:val="0"/>
          <w:numId w:val="33"/>
        </w:numPr>
        <w:tabs>
          <w:tab w:val="clear" w:pos="8640"/>
        </w:tabs>
        <w:suppressAutoHyphens w:val="0"/>
        <w:spacing w:line="276" w:lineRule="auto"/>
        <w:contextualSpacing/>
      </w:pPr>
      <w:r>
        <w:t>Run the command</w:t>
      </w:r>
      <w:r>
        <w:rPr>
          <w:noProof/>
        </w:rPr>
        <w:t xml:space="preserve">: </w:t>
      </w:r>
      <w:r w:rsidRPr="004C38A2">
        <w:rPr>
          <w:rFonts w:ascii="OCR A Extended" w:hAnsi="OCR A Extended"/>
          <w:noProof/>
        </w:rPr>
        <w:t xml:space="preserve">qpidd --config /etc/qpidd_c2.conf </w:t>
      </w:r>
      <w:r w:rsidRPr="004C38A2">
        <w:rPr>
          <w:rFonts w:ascii="OCR A Extended" w:hAnsi="OCR A Extended"/>
          <w:noProof/>
        </w:rPr>
        <w:drawing>
          <wp:inline distT="0" distB="0" distL="0" distR="0">
            <wp:extent cx="5943600" cy="358775"/>
            <wp:effectExtent l="171450" t="171450" r="381000" b="365125"/>
            <wp:docPr id="2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5943600" cy="358775"/>
                    </a:xfrm>
                    <a:prstGeom prst="rect">
                      <a:avLst/>
                    </a:prstGeom>
                    <a:ln>
                      <a:noFill/>
                    </a:ln>
                    <a:effectLst>
                      <a:outerShdw blurRad="292100" dist="139700" dir="2700000" algn="tl" rotWithShape="0">
                        <a:srgbClr val="333333">
                          <a:alpha val="65000"/>
                        </a:srgbClr>
                      </a:outerShdw>
                    </a:effectLst>
                  </pic:spPr>
                </pic:pic>
              </a:graphicData>
            </a:graphic>
          </wp:inline>
        </w:drawing>
      </w:r>
    </w:p>
    <w:p w:rsidR="004C38A2" w:rsidRDefault="004C38A2" w:rsidP="004C38A2">
      <w:pPr>
        <w:pStyle w:val="ListParagraph"/>
        <w:widowControl/>
        <w:numPr>
          <w:ilvl w:val="0"/>
          <w:numId w:val="33"/>
        </w:numPr>
        <w:tabs>
          <w:tab w:val="clear" w:pos="8640"/>
        </w:tabs>
        <w:suppressAutoHyphens w:val="0"/>
        <w:spacing w:line="276" w:lineRule="auto"/>
        <w:contextualSpacing/>
      </w:pPr>
      <w:r>
        <w:rPr>
          <w:noProof/>
        </w:rPr>
        <w:lastRenderedPageBreak/>
        <w:t>This will start a second messaging server. If the server started successfully, one of the last lines printed to the screen should read ‘Broker running’.</w:t>
      </w:r>
      <w:r w:rsidRPr="00DE1100">
        <w:rPr>
          <w:noProof/>
        </w:rPr>
        <w:t xml:space="preserve"> </w:t>
      </w:r>
      <w:r w:rsidRPr="004C38A2">
        <w:rPr>
          <w:noProof/>
        </w:rPr>
        <w:drawing>
          <wp:inline distT="0" distB="0" distL="0" distR="0">
            <wp:extent cx="2809524" cy="761905"/>
            <wp:effectExtent l="171450" t="171450" r="372110" b="362585"/>
            <wp:docPr id="3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809524" cy="761905"/>
                    </a:xfrm>
                    <a:prstGeom prst="rect">
                      <a:avLst/>
                    </a:prstGeom>
                    <a:ln>
                      <a:noFill/>
                    </a:ln>
                    <a:effectLst>
                      <a:outerShdw blurRad="292100" dist="139700" dir="2700000" algn="tl" rotWithShape="0">
                        <a:srgbClr val="333333">
                          <a:alpha val="65000"/>
                        </a:srgbClr>
                      </a:outerShdw>
                    </a:effectLst>
                  </pic:spPr>
                </pic:pic>
              </a:graphicData>
            </a:graphic>
          </wp:inline>
        </w:drawing>
      </w:r>
    </w:p>
    <w:p w:rsidR="004C38A2" w:rsidRDefault="004C38A2" w:rsidP="004C38A2">
      <w:pPr>
        <w:pStyle w:val="ListParagraph"/>
        <w:widowControl/>
        <w:numPr>
          <w:ilvl w:val="0"/>
          <w:numId w:val="33"/>
        </w:numPr>
        <w:tabs>
          <w:tab w:val="clear" w:pos="8640"/>
        </w:tabs>
        <w:suppressAutoHyphens w:val="0"/>
        <w:spacing w:line="276" w:lineRule="auto"/>
        <w:contextualSpacing/>
      </w:pPr>
      <w:r>
        <w:rPr>
          <w:noProof/>
        </w:rPr>
        <w:t>Minimize the second Qpid broker window. Make sure not to close it or none of the example will work.</w:t>
      </w:r>
    </w:p>
    <w:p w:rsidR="004C38A2" w:rsidRDefault="004C38A2" w:rsidP="004C38A2">
      <w:pPr>
        <w:pStyle w:val="ListParagraph"/>
        <w:widowControl/>
        <w:numPr>
          <w:ilvl w:val="0"/>
          <w:numId w:val="33"/>
        </w:numPr>
        <w:tabs>
          <w:tab w:val="clear" w:pos="8640"/>
        </w:tabs>
        <w:suppressAutoHyphens w:val="0"/>
        <w:spacing w:line="276" w:lineRule="auto"/>
        <w:contextualSpacing/>
      </w:pPr>
      <w:r>
        <w:t>You are now ready to run the clustering example.</w:t>
      </w:r>
    </w:p>
    <w:p w:rsidR="004C38A2" w:rsidRDefault="004C38A2" w:rsidP="004C38A2">
      <w:pPr>
        <w:widowControl/>
        <w:tabs>
          <w:tab w:val="clear" w:pos="8640"/>
        </w:tabs>
        <w:suppressAutoHyphens w:val="0"/>
        <w:spacing w:line="276" w:lineRule="auto"/>
        <w:contextualSpacing/>
        <w:rPr>
          <w:noProof/>
        </w:rPr>
      </w:pPr>
    </w:p>
    <w:p w:rsidR="004C38A2" w:rsidRDefault="004C38A2" w:rsidP="004C38A2">
      <w:pPr>
        <w:pStyle w:val="Heading2"/>
        <w:rPr>
          <w:noProof/>
        </w:rPr>
      </w:pPr>
      <w:bookmarkStart w:id="18" w:name="_Toc277838883"/>
      <w:r>
        <w:rPr>
          <w:noProof/>
        </w:rPr>
        <w:t>Clustered Publisher/Subscriber Messages with Python</w:t>
      </w:r>
      <w:bookmarkEnd w:id="18"/>
    </w:p>
    <w:p w:rsidR="004C38A2" w:rsidRDefault="004C38A2" w:rsidP="004C38A2"/>
    <w:p w:rsidR="004C38A2" w:rsidRDefault="004C38A2" w:rsidP="004C38A2">
      <w:r>
        <w:t xml:space="preserve">This example illustrates Publisher/Subscriber functionality or the topic destination type over clustered brokers. We will not need to create a queue for this example because one will be created automatically and bound to the </w:t>
      </w:r>
      <w:proofErr w:type="spellStart"/>
      <w:r w:rsidRPr="004C38A2">
        <w:rPr>
          <w:rFonts w:ascii="OCR A Extended" w:hAnsi="OCR A Extended"/>
        </w:rPr>
        <w:t>amq.topic</w:t>
      </w:r>
      <w:proofErr w:type="spellEnd"/>
      <w:r>
        <w:t xml:space="preserve"> exchange. In these steps you will create subscriber process which listens indefinitely to a topic queue via a connection to broker 2 (</w:t>
      </w:r>
      <w:r w:rsidRPr="004C38A2">
        <w:rPr>
          <w:rFonts w:ascii="OCR A Extended" w:hAnsi="OCR A Extended"/>
        </w:rPr>
        <w:t>/etc/qpidd_c2.conf</w:t>
      </w:r>
      <w:r>
        <w:t>). Then you will generate messages and send them to the topic queue via a connection to broker 1 (</w:t>
      </w:r>
      <w:r w:rsidRPr="004C38A2">
        <w:rPr>
          <w:rFonts w:ascii="OCR A Extended" w:hAnsi="OCR A Extended"/>
        </w:rPr>
        <w:t>/etc/qpidd_c1.conf</w:t>
      </w:r>
      <w:r>
        <w:t>).</w:t>
      </w:r>
    </w:p>
    <w:p w:rsidR="004C38A2" w:rsidRDefault="004C38A2" w:rsidP="004C38A2"/>
    <w:p w:rsidR="004C38A2" w:rsidRDefault="004C38A2" w:rsidP="004C38A2">
      <w:pPr>
        <w:pStyle w:val="ListParagraph"/>
        <w:widowControl/>
        <w:numPr>
          <w:ilvl w:val="0"/>
          <w:numId w:val="34"/>
        </w:numPr>
        <w:tabs>
          <w:tab w:val="clear" w:pos="8640"/>
        </w:tabs>
        <w:suppressAutoHyphens w:val="0"/>
        <w:spacing w:line="276" w:lineRule="auto"/>
        <w:contextualSpacing/>
      </w:pPr>
      <w:r>
        <w:t xml:space="preserve">Open a Putty session to the server, as described in ‘Connect to </w:t>
      </w:r>
      <w:proofErr w:type="gramStart"/>
      <w:r>
        <w:t>a Host</w:t>
      </w:r>
      <w:proofErr w:type="gramEnd"/>
      <w:r>
        <w:t xml:space="preserve"> using Putty’.</w:t>
      </w:r>
    </w:p>
    <w:p w:rsidR="004C38A2" w:rsidRDefault="004C38A2" w:rsidP="004C38A2">
      <w:pPr>
        <w:pStyle w:val="ListParagraph"/>
        <w:widowControl/>
        <w:numPr>
          <w:ilvl w:val="0"/>
          <w:numId w:val="34"/>
        </w:numPr>
        <w:tabs>
          <w:tab w:val="clear" w:pos="8640"/>
        </w:tabs>
        <w:suppressAutoHyphens w:val="0"/>
        <w:spacing w:line="276" w:lineRule="auto"/>
        <w:contextualSpacing/>
      </w:pPr>
      <w:r>
        <w:t xml:space="preserve">Change to the </w:t>
      </w:r>
      <w:r w:rsidRPr="004C38A2">
        <w:rPr>
          <w:rFonts w:ascii="OCR A Extended" w:hAnsi="OCR A Extended"/>
        </w:rPr>
        <w:t>examples</w:t>
      </w:r>
      <w:r>
        <w:t xml:space="preserve"> directory.</w:t>
      </w:r>
      <w:r w:rsidRPr="004571FD">
        <w:rPr>
          <w:noProof/>
        </w:rPr>
        <w:t xml:space="preserve"> </w:t>
      </w:r>
      <w:r>
        <w:rPr>
          <w:noProof/>
        </w:rPr>
        <w:drawing>
          <wp:inline distT="0" distB="0" distL="0" distR="0">
            <wp:extent cx="4428572" cy="428571"/>
            <wp:effectExtent l="171450" t="171450" r="372110" b="35306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428572" cy="428571"/>
                    </a:xfrm>
                    <a:prstGeom prst="rect">
                      <a:avLst/>
                    </a:prstGeom>
                    <a:ln>
                      <a:noFill/>
                    </a:ln>
                    <a:effectLst>
                      <a:outerShdw blurRad="292100" dist="139700" dir="2700000" algn="tl" rotWithShape="0">
                        <a:srgbClr val="333333">
                          <a:alpha val="65000"/>
                        </a:srgbClr>
                      </a:outerShdw>
                    </a:effectLst>
                  </pic:spPr>
                </pic:pic>
              </a:graphicData>
            </a:graphic>
          </wp:inline>
        </w:drawing>
      </w:r>
    </w:p>
    <w:p w:rsidR="004C38A2" w:rsidRDefault="004C38A2" w:rsidP="004C38A2">
      <w:pPr>
        <w:pStyle w:val="ListParagraph"/>
        <w:widowControl/>
        <w:numPr>
          <w:ilvl w:val="0"/>
          <w:numId w:val="34"/>
        </w:numPr>
        <w:tabs>
          <w:tab w:val="clear" w:pos="8640"/>
        </w:tabs>
        <w:suppressAutoHyphens w:val="0"/>
        <w:spacing w:line="276" w:lineRule="auto"/>
        <w:contextualSpacing/>
      </w:pPr>
      <w:r>
        <w:rPr>
          <w:noProof/>
        </w:rPr>
        <w:t xml:space="preserve">Run the command: </w:t>
      </w:r>
      <w:r w:rsidRPr="001D79D7">
        <w:rPr>
          <w:rFonts w:ascii="OCR A Extended" w:hAnsi="OCR A Extended"/>
          <w:noProof/>
        </w:rPr>
        <w:t>./run.sh SubscriberCluster.py</w:t>
      </w:r>
      <w:r w:rsidRPr="00FA08D9">
        <w:rPr>
          <w:noProof/>
        </w:rPr>
        <w:t xml:space="preserve"> </w:t>
      </w:r>
      <w:r>
        <w:rPr>
          <w:noProof/>
        </w:rPr>
        <w:drawing>
          <wp:inline distT="0" distB="0" distL="0" distR="0">
            <wp:extent cx="5409524" cy="609524"/>
            <wp:effectExtent l="171450" t="171450" r="382270" b="36258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5409524" cy="609524"/>
                    </a:xfrm>
                    <a:prstGeom prst="rect">
                      <a:avLst/>
                    </a:prstGeom>
                    <a:ln>
                      <a:noFill/>
                    </a:ln>
                    <a:effectLst>
                      <a:outerShdw blurRad="292100" dist="139700" dir="2700000" algn="tl" rotWithShape="0">
                        <a:srgbClr val="333333">
                          <a:alpha val="65000"/>
                        </a:srgbClr>
                      </a:outerShdw>
                    </a:effectLst>
                  </pic:spPr>
                </pic:pic>
              </a:graphicData>
            </a:graphic>
          </wp:inline>
        </w:drawing>
      </w:r>
    </w:p>
    <w:p w:rsidR="004C38A2" w:rsidRDefault="004C38A2" w:rsidP="004C38A2">
      <w:pPr>
        <w:pStyle w:val="ListParagraph"/>
        <w:widowControl/>
        <w:numPr>
          <w:ilvl w:val="0"/>
          <w:numId w:val="34"/>
        </w:numPr>
        <w:tabs>
          <w:tab w:val="clear" w:pos="8640"/>
        </w:tabs>
        <w:suppressAutoHyphens w:val="0"/>
        <w:spacing w:line="276" w:lineRule="auto"/>
        <w:contextualSpacing/>
      </w:pPr>
      <w:r>
        <w:t>Note that the subscriber will appear to hang as it waits for messages to be published.</w:t>
      </w:r>
    </w:p>
    <w:p w:rsidR="004C38A2" w:rsidRDefault="004C38A2" w:rsidP="004C38A2">
      <w:pPr>
        <w:pStyle w:val="ListParagraph"/>
        <w:widowControl/>
        <w:numPr>
          <w:ilvl w:val="0"/>
          <w:numId w:val="34"/>
        </w:numPr>
        <w:tabs>
          <w:tab w:val="clear" w:pos="8640"/>
        </w:tabs>
        <w:suppressAutoHyphens w:val="0"/>
        <w:spacing w:line="276" w:lineRule="auto"/>
        <w:contextualSpacing/>
      </w:pPr>
      <w:r>
        <w:t>Open a second Putty session to the server.</w:t>
      </w:r>
    </w:p>
    <w:p w:rsidR="004C38A2" w:rsidRDefault="001D79D7" w:rsidP="004C38A2">
      <w:pPr>
        <w:pStyle w:val="ListParagraph"/>
        <w:widowControl/>
        <w:numPr>
          <w:ilvl w:val="0"/>
          <w:numId w:val="34"/>
        </w:numPr>
        <w:tabs>
          <w:tab w:val="clear" w:pos="8640"/>
        </w:tabs>
        <w:suppressAutoHyphens w:val="0"/>
        <w:spacing w:line="276" w:lineRule="auto"/>
        <w:contextualSpacing/>
      </w:pPr>
      <w:r>
        <w:lastRenderedPageBreak/>
        <w:t xml:space="preserve">Change to the </w:t>
      </w:r>
      <w:r w:rsidRPr="001D79D7">
        <w:rPr>
          <w:rFonts w:ascii="OCR A Extended" w:hAnsi="OCR A Extended"/>
        </w:rPr>
        <w:t>examples</w:t>
      </w:r>
      <w:r>
        <w:t xml:space="preserve"> directory.</w:t>
      </w:r>
      <w:r w:rsidR="004C38A2">
        <w:rPr>
          <w:noProof/>
        </w:rPr>
        <w:drawing>
          <wp:inline distT="0" distB="0" distL="0" distR="0">
            <wp:extent cx="4428572" cy="428571"/>
            <wp:effectExtent l="171450" t="171450" r="372110" b="35306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428572" cy="428571"/>
                    </a:xfrm>
                    <a:prstGeom prst="rect">
                      <a:avLst/>
                    </a:prstGeom>
                    <a:ln>
                      <a:noFill/>
                    </a:ln>
                    <a:effectLst>
                      <a:outerShdw blurRad="292100" dist="139700" dir="2700000" algn="tl" rotWithShape="0">
                        <a:srgbClr val="333333">
                          <a:alpha val="65000"/>
                        </a:srgbClr>
                      </a:outerShdw>
                    </a:effectLst>
                  </pic:spPr>
                </pic:pic>
              </a:graphicData>
            </a:graphic>
          </wp:inline>
        </w:drawing>
      </w:r>
    </w:p>
    <w:p w:rsidR="004C38A2" w:rsidRDefault="004C38A2" w:rsidP="004C38A2">
      <w:pPr>
        <w:pStyle w:val="ListParagraph"/>
        <w:widowControl/>
        <w:numPr>
          <w:ilvl w:val="0"/>
          <w:numId w:val="34"/>
        </w:numPr>
        <w:tabs>
          <w:tab w:val="clear" w:pos="8640"/>
        </w:tabs>
        <w:suppressAutoHyphens w:val="0"/>
        <w:spacing w:line="276" w:lineRule="auto"/>
        <w:contextualSpacing/>
      </w:pPr>
      <w:r>
        <w:rPr>
          <w:noProof/>
        </w:rPr>
        <w:t xml:space="preserve">Run the command: </w:t>
      </w:r>
      <w:r w:rsidRPr="001D79D7">
        <w:rPr>
          <w:rFonts w:ascii="OCR A Extended" w:hAnsi="OCR A Extended"/>
          <w:noProof/>
        </w:rPr>
        <w:t>./run.sh PublisherCluster.py</w:t>
      </w:r>
      <w:r w:rsidRPr="00FA08D9">
        <w:rPr>
          <w:noProof/>
        </w:rPr>
        <w:t xml:space="preserve"> </w:t>
      </w:r>
      <w:r>
        <w:rPr>
          <w:noProof/>
        </w:rPr>
        <w:drawing>
          <wp:inline distT="0" distB="0" distL="0" distR="0">
            <wp:extent cx="5400000" cy="1238095"/>
            <wp:effectExtent l="171450" t="171450" r="372745" b="36258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5400000" cy="1238095"/>
                    </a:xfrm>
                    <a:prstGeom prst="rect">
                      <a:avLst/>
                    </a:prstGeom>
                    <a:ln>
                      <a:noFill/>
                    </a:ln>
                    <a:effectLst>
                      <a:outerShdw blurRad="292100" dist="139700" dir="2700000" algn="tl" rotWithShape="0">
                        <a:srgbClr val="333333">
                          <a:alpha val="65000"/>
                        </a:srgbClr>
                      </a:outerShdw>
                    </a:effectLst>
                  </pic:spPr>
                </pic:pic>
              </a:graphicData>
            </a:graphic>
          </wp:inline>
        </w:drawing>
      </w:r>
    </w:p>
    <w:p w:rsidR="004C38A2" w:rsidRDefault="004C38A2" w:rsidP="004C38A2">
      <w:pPr>
        <w:pStyle w:val="ListParagraph"/>
        <w:widowControl/>
        <w:numPr>
          <w:ilvl w:val="0"/>
          <w:numId w:val="34"/>
        </w:numPr>
        <w:tabs>
          <w:tab w:val="clear" w:pos="8640"/>
        </w:tabs>
        <w:suppressAutoHyphens w:val="0"/>
        <w:spacing w:line="276" w:lineRule="auto"/>
        <w:contextualSpacing/>
      </w:pPr>
      <w:r>
        <w:t>You will notice that the subscriber screen now has output.</w:t>
      </w:r>
      <w:r w:rsidRPr="00FA08D9">
        <w:rPr>
          <w:noProof/>
        </w:rPr>
        <w:t xml:space="preserve"> </w:t>
      </w:r>
      <w:r>
        <w:rPr>
          <w:noProof/>
        </w:rPr>
        <w:drawing>
          <wp:inline distT="0" distB="0" distL="0" distR="0">
            <wp:extent cx="5352381" cy="1361905"/>
            <wp:effectExtent l="171450" t="171450" r="382270" b="35306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stretch>
                      <a:fillRect/>
                    </a:stretch>
                  </pic:blipFill>
                  <pic:spPr>
                    <a:xfrm>
                      <a:off x="0" y="0"/>
                      <a:ext cx="5352381" cy="1361905"/>
                    </a:xfrm>
                    <a:prstGeom prst="rect">
                      <a:avLst/>
                    </a:prstGeom>
                    <a:ln>
                      <a:noFill/>
                    </a:ln>
                    <a:effectLst>
                      <a:outerShdw blurRad="292100" dist="139700" dir="2700000" algn="tl" rotWithShape="0">
                        <a:srgbClr val="333333">
                          <a:alpha val="65000"/>
                        </a:srgbClr>
                      </a:outerShdw>
                    </a:effectLst>
                  </pic:spPr>
                </pic:pic>
              </a:graphicData>
            </a:graphic>
          </wp:inline>
        </w:drawing>
      </w:r>
    </w:p>
    <w:p w:rsidR="004C38A2" w:rsidRDefault="001D79D7" w:rsidP="004C38A2">
      <w:pPr>
        <w:pStyle w:val="ListParagraph"/>
        <w:widowControl/>
        <w:numPr>
          <w:ilvl w:val="0"/>
          <w:numId w:val="34"/>
        </w:numPr>
        <w:tabs>
          <w:tab w:val="clear" w:pos="8640"/>
        </w:tabs>
        <w:suppressAutoHyphens w:val="0"/>
        <w:spacing w:line="276" w:lineRule="auto"/>
        <w:contextualSpacing/>
      </w:pPr>
      <w:r>
        <w:rPr>
          <w:noProof/>
        </w:rPr>
        <w:lastRenderedPageBreak/>
        <w:t>Execute</w:t>
      </w:r>
      <w:r w:rsidR="004C38A2">
        <w:rPr>
          <w:noProof/>
        </w:rPr>
        <w:t xml:space="preserve"> </w:t>
      </w:r>
      <w:r w:rsidR="004C38A2" w:rsidRPr="001D79D7">
        <w:rPr>
          <w:rFonts w:ascii="OCR A Extended" w:hAnsi="OCR A Extended"/>
          <w:noProof/>
        </w:rPr>
        <w:t>./run.sh PublisherCluster.py</w:t>
      </w:r>
      <w:r w:rsidR="004C38A2">
        <w:rPr>
          <w:noProof/>
        </w:rPr>
        <w:t xml:space="preserve"> again. You will notice that the subscribe</w:t>
      </w:r>
      <w:r>
        <w:rPr>
          <w:noProof/>
        </w:rPr>
        <w:t>r continues to receive messages!</w:t>
      </w:r>
      <w:r w:rsidR="004C38A2" w:rsidRPr="00F04C69">
        <w:rPr>
          <w:noProof/>
        </w:rPr>
        <w:t xml:space="preserve"> </w:t>
      </w:r>
      <w:r w:rsidR="004C38A2">
        <w:rPr>
          <w:noProof/>
        </w:rPr>
        <w:drawing>
          <wp:inline distT="0" distB="0" distL="0" distR="0">
            <wp:extent cx="5390477" cy="2200000"/>
            <wp:effectExtent l="171450" t="171450" r="382270" b="35306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stretch>
                      <a:fillRect/>
                    </a:stretch>
                  </pic:blipFill>
                  <pic:spPr>
                    <a:xfrm>
                      <a:off x="0" y="0"/>
                      <a:ext cx="5390477" cy="2200000"/>
                    </a:xfrm>
                    <a:prstGeom prst="rect">
                      <a:avLst/>
                    </a:prstGeom>
                    <a:ln>
                      <a:noFill/>
                    </a:ln>
                    <a:effectLst>
                      <a:outerShdw blurRad="292100" dist="139700" dir="2700000" algn="tl" rotWithShape="0">
                        <a:srgbClr val="333333">
                          <a:alpha val="65000"/>
                        </a:srgbClr>
                      </a:outerShdw>
                    </a:effectLst>
                  </pic:spPr>
                </pic:pic>
              </a:graphicData>
            </a:graphic>
          </wp:inline>
        </w:drawing>
      </w:r>
    </w:p>
    <w:p w:rsidR="004C38A2" w:rsidRDefault="004C38A2" w:rsidP="004C38A2">
      <w:pPr>
        <w:pStyle w:val="ListParagraph"/>
        <w:widowControl/>
        <w:numPr>
          <w:ilvl w:val="0"/>
          <w:numId w:val="34"/>
        </w:numPr>
        <w:tabs>
          <w:tab w:val="clear" w:pos="8640"/>
        </w:tabs>
        <w:suppressAutoHyphens w:val="0"/>
        <w:spacing w:line="276" w:lineRule="auto"/>
        <w:contextualSpacing/>
      </w:pPr>
      <w:r w:rsidRPr="001D79D7">
        <w:rPr>
          <w:rFonts w:ascii="OCR A Extended" w:hAnsi="OCR A Extended"/>
          <w:noProof/>
        </w:rPr>
        <w:t>PublisherCluster.py</w:t>
      </w:r>
      <w:r>
        <w:rPr>
          <w:noProof/>
        </w:rPr>
        <w:t xml:space="preserve"> and </w:t>
      </w:r>
      <w:r w:rsidRPr="001D79D7">
        <w:rPr>
          <w:rFonts w:ascii="OCR A Extended" w:hAnsi="OCR A Extended"/>
          <w:noProof/>
        </w:rPr>
        <w:t>SubscriberCluster.py</w:t>
      </w:r>
      <w:r>
        <w:rPr>
          <w:noProof/>
        </w:rPr>
        <w:t xml:space="preserve"> differ from </w:t>
      </w:r>
      <w:r w:rsidRPr="001D79D7">
        <w:rPr>
          <w:rFonts w:ascii="OCR A Extended" w:hAnsi="OCR A Extended"/>
          <w:noProof/>
        </w:rPr>
        <w:t>Publisher.py</w:t>
      </w:r>
      <w:r>
        <w:rPr>
          <w:noProof/>
        </w:rPr>
        <w:t xml:space="preserve"> and </w:t>
      </w:r>
      <w:r w:rsidRPr="001D79D7">
        <w:rPr>
          <w:rFonts w:ascii="OCR A Extended" w:hAnsi="OCR A Extended"/>
          <w:noProof/>
        </w:rPr>
        <w:t>Subscriber.py</w:t>
      </w:r>
      <w:r>
        <w:rPr>
          <w:noProof/>
        </w:rPr>
        <w:t xml:space="preserve"> respectively only in the port number used to connect to the </w:t>
      </w:r>
      <w:r w:rsidR="001D79D7">
        <w:rPr>
          <w:noProof/>
        </w:rPr>
        <w:t>broker</w:t>
      </w:r>
      <w:r>
        <w:rPr>
          <w:noProof/>
        </w:rPr>
        <w:t xml:space="preserve"> service. </w:t>
      </w:r>
      <w:r w:rsidRPr="001D79D7">
        <w:rPr>
          <w:rFonts w:ascii="OCR A Extended" w:hAnsi="OCR A Extended"/>
          <w:noProof/>
        </w:rPr>
        <w:t>Publisher.py</w:t>
      </w:r>
      <w:r>
        <w:rPr>
          <w:noProof/>
        </w:rPr>
        <w:t xml:space="preserve"> and </w:t>
      </w:r>
      <w:r w:rsidRPr="001D79D7">
        <w:rPr>
          <w:rFonts w:ascii="OCR A Extended" w:hAnsi="OCR A Extended"/>
          <w:noProof/>
        </w:rPr>
        <w:t>Subscriber.py</w:t>
      </w:r>
      <w:r>
        <w:rPr>
          <w:noProof/>
        </w:rPr>
        <w:t xml:space="preserve"> both use the default port number of 5672. </w:t>
      </w:r>
      <w:r w:rsidRPr="001D79D7">
        <w:rPr>
          <w:rFonts w:ascii="OCR A Extended" w:hAnsi="OCR A Extended"/>
          <w:noProof/>
        </w:rPr>
        <w:t>PublisherCluster.py</w:t>
      </w:r>
      <w:r>
        <w:rPr>
          <w:noProof/>
        </w:rPr>
        <w:t xml:space="preserve"> and </w:t>
      </w:r>
      <w:r w:rsidRPr="001D79D7">
        <w:rPr>
          <w:rFonts w:ascii="OCR A Extended" w:hAnsi="OCR A Extended"/>
          <w:noProof/>
        </w:rPr>
        <w:t>SubscriberCluster.py</w:t>
      </w:r>
      <w:r>
        <w:rPr>
          <w:noProof/>
        </w:rPr>
        <w:t xml:space="preserve"> use the ports 5670 and 5671 respectively, which are the ports on which the two clustered mess</w:t>
      </w:r>
      <w:r w:rsidR="001D79D7">
        <w:rPr>
          <w:noProof/>
        </w:rPr>
        <w:t>age server instances are listen</w:t>
      </w:r>
      <w:r>
        <w:rPr>
          <w:noProof/>
        </w:rPr>
        <w:t>ing.</w:t>
      </w:r>
    </w:p>
    <w:p w:rsidR="004C38A2" w:rsidRPr="004C38A2" w:rsidRDefault="004C38A2" w:rsidP="004C38A2"/>
    <w:p w:rsidR="004C38A2" w:rsidRDefault="004C38A2" w:rsidP="004C38A2">
      <w:pPr>
        <w:widowControl/>
        <w:tabs>
          <w:tab w:val="clear" w:pos="8640"/>
        </w:tabs>
        <w:suppressAutoHyphens w:val="0"/>
        <w:spacing w:line="276" w:lineRule="auto"/>
        <w:contextualSpacing/>
      </w:pPr>
      <w:r>
        <w:rPr>
          <w:noProof/>
        </w:rPr>
        <w:t xml:space="preserve">                                                                 </w:t>
      </w:r>
    </w:p>
    <w:p w:rsidR="00F24871" w:rsidRDefault="00F24871" w:rsidP="00F24871">
      <w:pPr>
        <w:pStyle w:val="Heading1"/>
      </w:pPr>
      <w:bookmarkStart w:id="19" w:name="_Toc277838884"/>
      <w:r>
        <w:t>Appendices</w:t>
      </w:r>
      <w:bookmarkEnd w:id="19"/>
    </w:p>
    <w:p w:rsidR="00CD75FA" w:rsidRPr="00F24871" w:rsidRDefault="00D86186" w:rsidP="00E044FB">
      <w:pPr>
        <w:pStyle w:val="Heading8"/>
        <w:rPr>
          <w:sz w:val="44"/>
          <w:szCs w:val="44"/>
        </w:rPr>
      </w:pPr>
      <w:bookmarkStart w:id="20" w:name="_Toc276136633"/>
      <w:bookmarkStart w:id="21" w:name="_Toc277838885"/>
      <w:bookmarkEnd w:id="20"/>
      <w:r w:rsidRPr="00F24871">
        <w:rPr>
          <w:sz w:val="44"/>
          <w:szCs w:val="44"/>
        </w:rPr>
        <w:t>Installing Putty</w:t>
      </w:r>
      <w:bookmarkEnd w:id="21"/>
    </w:p>
    <w:p w:rsidR="00184E65" w:rsidRDefault="00184E65" w:rsidP="00184E65">
      <w:pPr>
        <w:pStyle w:val="BodyText"/>
      </w:pPr>
    </w:p>
    <w:p w:rsidR="00184E65" w:rsidRDefault="00184E65" w:rsidP="00184E65">
      <w:r>
        <w:t xml:space="preserve">Before you can try any of the examples, you must be able to connect to a terminal on the server. This is accomplished by making a connection over SSH using Putty—a remote terminal client. </w:t>
      </w:r>
      <w:r w:rsidR="009411B0">
        <w:t>This demonstration shows how to set up a connection to Amazon’s EC2 cloud.</w:t>
      </w:r>
    </w:p>
    <w:p w:rsidR="00184E65" w:rsidRDefault="00184E65" w:rsidP="00184E65"/>
    <w:p w:rsidR="000A7408" w:rsidRDefault="000A7408" w:rsidP="000A7408">
      <w:pPr>
        <w:pStyle w:val="Heading2"/>
        <w:numPr>
          <w:ilvl w:val="1"/>
          <w:numId w:val="31"/>
        </w:numPr>
        <w:sectPr w:rsidR="000A7408" w:rsidSect="00381681">
          <w:type w:val="continuous"/>
          <w:pgSz w:w="12240" w:h="15840"/>
          <w:pgMar w:top="1282" w:right="1134" w:bottom="1282" w:left="1134" w:header="864" w:footer="864" w:gutter="0"/>
          <w:cols w:space="720"/>
          <w:docGrid w:linePitch="360" w:charSpace="32768"/>
        </w:sectPr>
      </w:pPr>
      <w:bookmarkStart w:id="22" w:name="_Toc276111806"/>
    </w:p>
    <w:p w:rsidR="00184E65" w:rsidRDefault="00184E65" w:rsidP="00E044FB">
      <w:pPr>
        <w:pStyle w:val="Heading2"/>
      </w:pPr>
      <w:bookmarkStart w:id="23" w:name="_Toc277838886"/>
      <w:r>
        <w:lastRenderedPageBreak/>
        <w:t>Putty for SSH</w:t>
      </w:r>
      <w:bookmarkEnd w:id="22"/>
      <w:bookmarkEnd w:id="23"/>
    </w:p>
    <w:p w:rsidR="00D86186" w:rsidRDefault="00D86186" w:rsidP="00184E65"/>
    <w:p w:rsidR="00184E65" w:rsidRDefault="00184E65" w:rsidP="00184E65">
      <w:r>
        <w:t>T</w:t>
      </w:r>
      <w:r w:rsidR="00D86186">
        <w:t>his section will guide you through</w:t>
      </w:r>
      <w:r>
        <w:t xml:space="preserve"> the process of downloading and installing Putty.</w:t>
      </w:r>
    </w:p>
    <w:p w:rsidR="00184E65" w:rsidRDefault="00184E65" w:rsidP="00184E65">
      <w:pPr>
        <w:pStyle w:val="BodyText"/>
      </w:pPr>
    </w:p>
    <w:p w:rsidR="00184E65" w:rsidRDefault="00184E65" w:rsidP="00184E65">
      <w:pPr>
        <w:pStyle w:val="ListParagraph"/>
        <w:widowControl/>
        <w:numPr>
          <w:ilvl w:val="0"/>
          <w:numId w:val="9"/>
        </w:numPr>
        <w:tabs>
          <w:tab w:val="clear" w:pos="8640"/>
        </w:tabs>
        <w:suppressAutoHyphens w:val="0"/>
        <w:spacing w:line="276" w:lineRule="auto"/>
        <w:contextualSpacing/>
      </w:pPr>
      <w:proofErr w:type="spellStart"/>
      <w:r>
        <w:lastRenderedPageBreak/>
        <w:t>Goto</w:t>
      </w:r>
      <w:proofErr w:type="spellEnd"/>
      <w:r>
        <w:t xml:space="preserve"> </w:t>
      </w:r>
      <w:hyperlink r:id="rId47" w:history="1">
        <w:r w:rsidRPr="00E13E18">
          <w:t>http://www.chiark.greenend.org.uk/~sgtatham/putty/download.html</w:t>
        </w:r>
      </w:hyperlink>
      <w:r>
        <w:rPr>
          <w:noProof/>
          <w:lang w:eastAsia="en-US"/>
        </w:rPr>
        <w:drawing>
          <wp:inline distT="0" distB="0" distL="0" distR="0">
            <wp:extent cx="5200000" cy="619048"/>
            <wp:effectExtent l="171450" t="171450" r="382270" b="353060"/>
            <wp:docPr id="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stretch>
                      <a:fillRect/>
                    </a:stretch>
                  </pic:blipFill>
                  <pic:spPr>
                    <a:xfrm>
                      <a:off x="0" y="0"/>
                      <a:ext cx="5200000" cy="619048"/>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 </w:t>
      </w:r>
    </w:p>
    <w:p w:rsidR="00184E65" w:rsidRDefault="00184E65" w:rsidP="00184E65">
      <w:pPr>
        <w:pStyle w:val="ListParagraph"/>
        <w:widowControl/>
        <w:numPr>
          <w:ilvl w:val="0"/>
          <w:numId w:val="9"/>
        </w:numPr>
        <w:tabs>
          <w:tab w:val="clear" w:pos="8640"/>
        </w:tabs>
        <w:suppressAutoHyphens w:val="0"/>
        <w:spacing w:line="276" w:lineRule="auto"/>
        <w:contextualSpacing/>
      </w:pPr>
      <w:r>
        <w:t xml:space="preserve">Download the putty installer. (At the time this guide was written the latest installer was </w:t>
      </w:r>
      <w:hyperlink r:id="rId49" w:history="1">
        <w:r w:rsidRPr="00E13E18">
          <w:t>putty-0.60-installer.exe</w:t>
        </w:r>
      </w:hyperlink>
      <w:r>
        <w:t xml:space="preserve">)                         </w:t>
      </w:r>
      <w:r>
        <w:rPr>
          <w:noProof/>
          <w:lang w:eastAsia="en-US"/>
        </w:rPr>
        <w:drawing>
          <wp:inline distT="0" distB="0" distL="0" distR="0">
            <wp:extent cx="3447415" cy="818515"/>
            <wp:effectExtent l="171450" t="171450" r="381635" b="362585"/>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47415" cy="818515"/>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0"/>
          <w:numId w:val="9"/>
        </w:numPr>
        <w:tabs>
          <w:tab w:val="clear" w:pos="8640"/>
        </w:tabs>
        <w:suppressAutoHyphens w:val="0"/>
        <w:spacing w:line="276" w:lineRule="auto"/>
        <w:contextualSpacing/>
      </w:pPr>
      <w:r>
        <w:t xml:space="preserve">Run the installer.                                                                       </w:t>
      </w:r>
      <w:r>
        <w:rPr>
          <w:noProof/>
          <w:lang w:eastAsia="en-US"/>
        </w:rPr>
        <w:drawing>
          <wp:inline distT="0" distB="0" distL="0" distR="0">
            <wp:extent cx="2856865" cy="561340"/>
            <wp:effectExtent l="171450" t="171450" r="381635" b="35306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6865" cy="561340"/>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0"/>
          <w:numId w:val="9"/>
        </w:numPr>
        <w:tabs>
          <w:tab w:val="clear" w:pos="8640"/>
        </w:tabs>
        <w:suppressAutoHyphens w:val="0"/>
        <w:spacing w:line="276" w:lineRule="auto"/>
        <w:contextualSpacing/>
      </w:pPr>
      <w:r>
        <w:t xml:space="preserve">If prompted by Windows Vista or Windows 7 to approve the installation, click ‘Yes’. </w:t>
      </w:r>
      <w:r>
        <w:rPr>
          <w:noProof/>
          <w:lang w:eastAsia="en-US"/>
        </w:rPr>
        <w:drawing>
          <wp:inline distT="0" distB="0" distL="0" distR="0">
            <wp:extent cx="4352925" cy="2228850"/>
            <wp:effectExtent l="171450" t="171450" r="390525" b="36195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52925" cy="2228850"/>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0"/>
          <w:numId w:val="9"/>
        </w:numPr>
        <w:tabs>
          <w:tab w:val="clear" w:pos="8640"/>
        </w:tabs>
        <w:suppressAutoHyphens w:val="0"/>
        <w:spacing w:line="276" w:lineRule="auto"/>
        <w:contextualSpacing/>
      </w:pPr>
      <w:r>
        <w:lastRenderedPageBreak/>
        <w:t>Proceed approving all the default settings by clicking ‘Next’ on each of the installation screens.</w:t>
      </w:r>
      <w:r w:rsidRPr="00BC2183">
        <w:rPr>
          <w:noProof/>
        </w:rPr>
        <w:t xml:space="preserve"> </w:t>
      </w:r>
      <w:r>
        <w:rPr>
          <w:noProof/>
          <w:lang w:eastAsia="en-US"/>
        </w:rPr>
        <w:drawing>
          <wp:inline distT="0" distB="0" distL="0" distR="0">
            <wp:extent cx="4790440" cy="3666490"/>
            <wp:effectExtent l="171450" t="171450" r="372110" b="353060"/>
            <wp:docPr id="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90440" cy="3666490"/>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0"/>
          <w:numId w:val="9"/>
        </w:numPr>
        <w:tabs>
          <w:tab w:val="clear" w:pos="8640"/>
        </w:tabs>
        <w:suppressAutoHyphens w:val="0"/>
        <w:spacing w:line="276" w:lineRule="auto"/>
        <w:contextualSpacing/>
      </w:pPr>
      <w:r>
        <w:rPr>
          <w:noProof/>
        </w:rPr>
        <w:lastRenderedPageBreak/>
        <w:t xml:space="preserve">Finally, click ‘Install’ to begin the install process. </w:t>
      </w:r>
      <w:r>
        <w:rPr>
          <w:noProof/>
          <w:lang w:eastAsia="en-US"/>
        </w:rPr>
        <w:drawing>
          <wp:inline distT="0" distB="0" distL="0" distR="0">
            <wp:extent cx="4392205" cy="3361690"/>
            <wp:effectExtent l="171450" t="133350" r="370295" b="295910"/>
            <wp:docPr id="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92205" cy="3361690"/>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0"/>
          <w:numId w:val="9"/>
        </w:numPr>
        <w:tabs>
          <w:tab w:val="clear" w:pos="8640"/>
        </w:tabs>
        <w:suppressAutoHyphens w:val="0"/>
        <w:spacing w:line="276" w:lineRule="auto"/>
        <w:contextualSpacing/>
      </w:pPr>
      <w:r>
        <w:rPr>
          <w:noProof/>
        </w:rPr>
        <w:lastRenderedPageBreak/>
        <w:t>Once the installation completes, remove the check mark next to ‘View README.txt’ and then click ‘Finish’.</w:t>
      </w:r>
      <w:r>
        <w:rPr>
          <w:noProof/>
          <w:lang w:eastAsia="en-US"/>
        </w:rPr>
        <w:drawing>
          <wp:inline distT="0" distB="0" distL="0" distR="0">
            <wp:extent cx="4533900" cy="3470140"/>
            <wp:effectExtent l="171450" t="133350" r="361950" b="301760"/>
            <wp:docPr id="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33900" cy="3470140"/>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Heading2"/>
      </w:pPr>
      <w:bookmarkStart w:id="24" w:name="_Toc276111807"/>
      <w:bookmarkStart w:id="25" w:name="_Toc277838887"/>
      <w:r>
        <w:t>Configuring a Connection in Putty</w:t>
      </w:r>
      <w:bookmarkEnd w:id="24"/>
      <w:bookmarkEnd w:id="25"/>
    </w:p>
    <w:p w:rsidR="00184E65" w:rsidRDefault="00184E65" w:rsidP="00184E65"/>
    <w:p w:rsidR="00184E65" w:rsidRDefault="00184E65" w:rsidP="00184E65">
      <w:r>
        <w:t>This section will guide you through the process of configuring a connection (which Putty calls a session). This includes referencing a private key file used for authentication.</w:t>
      </w:r>
    </w:p>
    <w:p w:rsidR="00184E65" w:rsidRPr="00E83E8E" w:rsidRDefault="00184E65" w:rsidP="00184E65"/>
    <w:p w:rsidR="00184E65" w:rsidRDefault="00B14D93" w:rsidP="00184E65">
      <w:pPr>
        <w:pStyle w:val="ListParagraph"/>
        <w:widowControl/>
        <w:numPr>
          <w:ilvl w:val="0"/>
          <w:numId w:val="13"/>
        </w:numPr>
        <w:tabs>
          <w:tab w:val="clear" w:pos="8640"/>
        </w:tabs>
        <w:suppressAutoHyphens w:val="0"/>
        <w:spacing w:line="276" w:lineRule="auto"/>
        <w:contextualSpacing/>
      </w:pPr>
      <w:r>
        <w:rPr>
          <w:noProof/>
          <w:lang w:eastAsia="en-US"/>
        </w:rPr>
        <w:drawing>
          <wp:anchor distT="0" distB="0" distL="114300" distR="114300" simplePos="0" relativeHeight="251661312" behindDoc="0" locked="0" layoutInCell="1" allowOverlap="1">
            <wp:simplePos x="0" y="0"/>
            <wp:positionH relativeFrom="column">
              <wp:posOffset>2327910</wp:posOffset>
            </wp:positionH>
            <wp:positionV relativeFrom="paragraph">
              <wp:posOffset>250825</wp:posOffset>
            </wp:positionV>
            <wp:extent cx="3837940" cy="1790065"/>
            <wp:effectExtent l="171450" t="133350" r="353060" b="305435"/>
            <wp:wrapSquare wrapText="bothSides"/>
            <wp:docPr id="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37940" cy="1790065"/>
                    </a:xfrm>
                    <a:prstGeom prst="rect">
                      <a:avLst/>
                    </a:prstGeom>
                    <a:ln>
                      <a:noFill/>
                    </a:ln>
                    <a:effectLst>
                      <a:outerShdw blurRad="292100" dist="139700" dir="2700000" algn="tl" rotWithShape="0">
                        <a:srgbClr val="333333">
                          <a:alpha val="65000"/>
                        </a:srgbClr>
                      </a:outerShdw>
                    </a:effectLst>
                  </pic:spPr>
                </pic:pic>
              </a:graphicData>
            </a:graphic>
          </wp:anchor>
        </w:drawing>
      </w:r>
      <w:r w:rsidR="00184E65">
        <w:t>Open Putty fr</w:t>
      </w:r>
      <w:r>
        <w:t>om your start menu.</w:t>
      </w:r>
      <w:r w:rsidRPr="00B14D93">
        <w:rPr>
          <w:noProof/>
          <w:lang w:eastAsia="en-US"/>
        </w:rPr>
        <w:t xml:space="preserve"> </w:t>
      </w:r>
    </w:p>
    <w:p w:rsidR="00B14D93" w:rsidRDefault="00B14D93" w:rsidP="00B14D93">
      <w:pPr>
        <w:pStyle w:val="ListParagraph"/>
        <w:widowControl/>
        <w:tabs>
          <w:tab w:val="clear" w:pos="8640"/>
        </w:tabs>
        <w:suppressAutoHyphens w:val="0"/>
        <w:spacing w:line="276" w:lineRule="auto"/>
        <w:contextualSpacing/>
        <w:rPr>
          <w:noProof/>
          <w:lang w:eastAsia="en-US"/>
        </w:rPr>
      </w:pPr>
    </w:p>
    <w:p w:rsidR="00B14D93" w:rsidRDefault="00B14D93" w:rsidP="00B14D93">
      <w:pPr>
        <w:pStyle w:val="ListParagraph"/>
        <w:widowControl/>
        <w:tabs>
          <w:tab w:val="clear" w:pos="8640"/>
        </w:tabs>
        <w:suppressAutoHyphens w:val="0"/>
        <w:spacing w:line="276" w:lineRule="auto"/>
        <w:contextualSpacing/>
        <w:rPr>
          <w:noProof/>
          <w:lang w:eastAsia="en-US"/>
        </w:rPr>
      </w:pPr>
    </w:p>
    <w:p w:rsidR="00B14D93" w:rsidRDefault="00B14D93" w:rsidP="00B14D93">
      <w:pPr>
        <w:pStyle w:val="ListParagraph"/>
        <w:widowControl/>
        <w:tabs>
          <w:tab w:val="clear" w:pos="8640"/>
        </w:tabs>
        <w:suppressAutoHyphens w:val="0"/>
        <w:spacing w:line="276" w:lineRule="auto"/>
        <w:contextualSpacing/>
        <w:rPr>
          <w:noProof/>
          <w:lang w:eastAsia="en-US"/>
        </w:rPr>
      </w:pPr>
    </w:p>
    <w:p w:rsidR="00B14D93" w:rsidRDefault="00B14D93" w:rsidP="00B14D93">
      <w:pPr>
        <w:pStyle w:val="ListParagraph"/>
        <w:widowControl/>
        <w:tabs>
          <w:tab w:val="clear" w:pos="8640"/>
        </w:tabs>
        <w:suppressAutoHyphens w:val="0"/>
        <w:spacing w:line="276" w:lineRule="auto"/>
        <w:contextualSpacing/>
        <w:rPr>
          <w:noProof/>
          <w:lang w:eastAsia="en-US"/>
        </w:rPr>
      </w:pPr>
    </w:p>
    <w:p w:rsidR="00B14D93" w:rsidRDefault="00B14D93" w:rsidP="00B14D93">
      <w:pPr>
        <w:pStyle w:val="ListParagraph"/>
        <w:widowControl/>
        <w:tabs>
          <w:tab w:val="clear" w:pos="8640"/>
        </w:tabs>
        <w:suppressAutoHyphens w:val="0"/>
        <w:spacing w:line="276" w:lineRule="auto"/>
        <w:contextualSpacing/>
        <w:rPr>
          <w:noProof/>
          <w:lang w:eastAsia="en-US"/>
        </w:rPr>
      </w:pPr>
    </w:p>
    <w:p w:rsidR="00B14D93" w:rsidRDefault="00B14D93" w:rsidP="00B14D93">
      <w:pPr>
        <w:pStyle w:val="ListParagraph"/>
        <w:widowControl/>
        <w:tabs>
          <w:tab w:val="clear" w:pos="8640"/>
        </w:tabs>
        <w:suppressAutoHyphens w:val="0"/>
        <w:spacing w:line="276" w:lineRule="auto"/>
        <w:contextualSpacing/>
        <w:rPr>
          <w:noProof/>
          <w:lang w:eastAsia="en-US"/>
        </w:rPr>
      </w:pPr>
    </w:p>
    <w:p w:rsidR="00B14D93" w:rsidRDefault="00B14D93" w:rsidP="00B14D93">
      <w:pPr>
        <w:pStyle w:val="ListParagraph"/>
        <w:widowControl/>
        <w:tabs>
          <w:tab w:val="clear" w:pos="8640"/>
        </w:tabs>
        <w:suppressAutoHyphens w:val="0"/>
        <w:spacing w:line="276" w:lineRule="auto"/>
        <w:contextualSpacing/>
        <w:rPr>
          <w:noProof/>
          <w:lang w:eastAsia="en-US"/>
        </w:rPr>
      </w:pPr>
    </w:p>
    <w:p w:rsidR="00B14D93" w:rsidRDefault="00B14D93" w:rsidP="00B14D93">
      <w:pPr>
        <w:pStyle w:val="ListParagraph"/>
        <w:widowControl/>
        <w:tabs>
          <w:tab w:val="clear" w:pos="8640"/>
        </w:tabs>
        <w:suppressAutoHyphens w:val="0"/>
        <w:spacing w:line="276" w:lineRule="auto"/>
        <w:contextualSpacing/>
        <w:rPr>
          <w:noProof/>
          <w:lang w:eastAsia="en-US"/>
        </w:rPr>
      </w:pPr>
    </w:p>
    <w:p w:rsidR="00B14D93" w:rsidRDefault="00B14D93" w:rsidP="00B14D93">
      <w:pPr>
        <w:pStyle w:val="ListParagraph"/>
        <w:widowControl/>
        <w:tabs>
          <w:tab w:val="clear" w:pos="8640"/>
        </w:tabs>
        <w:suppressAutoHyphens w:val="0"/>
        <w:spacing w:line="276" w:lineRule="auto"/>
        <w:contextualSpacing/>
        <w:rPr>
          <w:noProof/>
          <w:lang w:eastAsia="en-US"/>
        </w:rPr>
      </w:pPr>
    </w:p>
    <w:p w:rsidR="00B14D93" w:rsidRDefault="00B14D93" w:rsidP="00B14D93">
      <w:pPr>
        <w:pStyle w:val="ListParagraph"/>
        <w:widowControl/>
        <w:tabs>
          <w:tab w:val="clear" w:pos="8640"/>
        </w:tabs>
        <w:suppressAutoHyphens w:val="0"/>
        <w:spacing w:line="276" w:lineRule="auto"/>
        <w:contextualSpacing/>
      </w:pPr>
    </w:p>
    <w:p w:rsidR="00184E65" w:rsidRDefault="00184E65" w:rsidP="00184E65">
      <w:pPr>
        <w:pStyle w:val="ListParagraph"/>
        <w:widowControl/>
        <w:numPr>
          <w:ilvl w:val="0"/>
          <w:numId w:val="13"/>
        </w:numPr>
        <w:tabs>
          <w:tab w:val="clear" w:pos="8640"/>
        </w:tabs>
        <w:suppressAutoHyphens w:val="0"/>
        <w:spacing w:line="276" w:lineRule="auto"/>
        <w:contextualSpacing/>
      </w:pPr>
      <w:r>
        <w:lastRenderedPageBreak/>
        <w:t>Enter your username and host name in the ‘Host Name’ box. Below, we have entered a username of ‘root’ and a hostname of ‘</w:t>
      </w:r>
      <w:r w:rsidRPr="00966A6C">
        <w:t>ec2-67-202-0-250.compute-1.amazonaws.com</w:t>
      </w:r>
      <w:r>
        <w:t xml:space="preserve">’. Notice the ‘@’ sign between the username and host name.                    </w:t>
      </w:r>
    </w:p>
    <w:p w:rsidR="00184E65" w:rsidRDefault="00184E65" w:rsidP="00184E65">
      <w:pPr>
        <w:pStyle w:val="ListParagraph"/>
      </w:pPr>
      <w:r>
        <w:rPr>
          <w:noProof/>
          <w:lang w:eastAsia="en-US"/>
        </w:rPr>
        <w:drawing>
          <wp:inline distT="0" distB="0" distL="0" distR="0">
            <wp:extent cx="2714286" cy="1038095"/>
            <wp:effectExtent l="171450" t="171450" r="372110" b="353060"/>
            <wp:docPr id="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stretch>
                      <a:fillRect/>
                    </a:stretch>
                  </pic:blipFill>
                  <pic:spPr>
                    <a:xfrm>
                      <a:off x="0" y="0"/>
                      <a:ext cx="2714286" cy="1038095"/>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               </w:t>
      </w:r>
    </w:p>
    <w:p w:rsidR="00184E65" w:rsidRDefault="00184E65" w:rsidP="00184E65">
      <w:pPr>
        <w:pStyle w:val="ListParagraph"/>
        <w:widowControl/>
        <w:numPr>
          <w:ilvl w:val="0"/>
          <w:numId w:val="13"/>
        </w:numPr>
        <w:tabs>
          <w:tab w:val="clear" w:pos="8640"/>
        </w:tabs>
        <w:suppressAutoHyphens w:val="0"/>
        <w:spacing w:line="276" w:lineRule="auto"/>
        <w:contextualSpacing/>
      </w:pPr>
      <w:r>
        <w:t>Name your connection. A common practice is to simply use the name of the host name here.</w:t>
      </w:r>
    </w:p>
    <w:p w:rsidR="00184E65" w:rsidRDefault="00184E65" w:rsidP="00184E65">
      <w:pPr>
        <w:pStyle w:val="ListParagraph"/>
      </w:pPr>
      <w:r>
        <w:rPr>
          <w:noProof/>
          <w:lang w:eastAsia="en-US"/>
        </w:rPr>
        <w:drawing>
          <wp:inline distT="0" distB="0" distL="0" distR="0">
            <wp:extent cx="2809524" cy="1009524"/>
            <wp:effectExtent l="171450" t="171450" r="372110" b="362585"/>
            <wp:docPr id="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stretch>
                      <a:fillRect/>
                    </a:stretch>
                  </pic:blipFill>
                  <pic:spPr>
                    <a:xfrm>
                      <a:off x="0" y="0"/>
                      <a:ext cx="2809524" cy="1009524"/>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0"/>
          <w:numId w:val="13"/>
        </w:numPr>
        <w:tabs>
          <w:tab w:val="clear" w:pos="8640"/>
        </w:tabs>
        <w:suppressAutoHyphens w:val="0"/>
        <w:spacing w:line="276" w:lineRule="auto"/>
        <w:contextualSpacing/>
      </w:pPr>
      <w:r>
        <w:t>If you have a private key to use for authentication (file ends with .</w:t>
      </w:r>
      <w:proofErr w:type="spellStart"/>
      <w:r>
        <w:t>ppk</w:t>
      </w:r>
      <w:proofErr w:type="spellEnd"/>
      <w:r>
        <w:t xml:space="preserve"> extension), then do the following.</w:t>
      </w:r>
    </w:p>
    <w:p w:rsidR="00184E65" w:rsidRDefault="00184E65" w:rsidP="00184E65">
      <w:pPr>
        <w:pStyle w:val="ListParagraph"/>
        <w:widowControl/>
        <w:numPr>
          <w:ilvl w:val="1"/>
          <w:numId w:val="13"/>
        </w:numPr>
        <w:tabs>
          <w:tab w:val="clear" w:pos="8640"/>
        </w:tabs>
        <w:suppressAutoHyphens w:val="0"/>
        <w:spacing w:line="276" w:lineRule="auto"/>
        <w:contextualSpacing/>
      </w:pPr>
      <w:r>
        <w:t>In the configuration navigation tree on the left select Connection-&gt;SSH-&gt;Auth, then click ‘Browse’.</w:t>
      </w:r>
    </w:p>
    <w:p w:rsidR="00184E65" w:rsidRDefault="00184E65" w:rsidP="00184E65">
      <w:pPr>
        <w:pStyle w:val="ListParagraph"/>
        <w:ind w:left="1440"/>
      </w:pPr>
      <w:r>
        <w:rPr>
          <w:noProof/>
          <w:lang w:eastAsia="en-US"/>
        </w:rPr>
        <w:drawing>
          <wp:inline distT="0" distB="0" distL="0" distR="0">
            <wp:extent cx="4314286" cy="1609524"/>
            <wp:effectExtent l="171450" t="171450" r="372110" b="353060"/>
            <wp:docPr id="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cstate="print"/>
                    <a:stretch>
                      <a:fillRect/>
                    </a:stretch>
                  </pic:blipFill>
                  <pic:spPr>
                    <a:xfrm>
                      <a:off x="0" y="0"/>
                      <a:ext cx="4314286" cy="1609524"/>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1"/>
          <w:numId w:val="13"/>
        </w:numPr>
        <w:tabs>
          <w:tab w:val="clear" w:pos="8640"/>
        </w:tabs>
        <w:suppressAutoHyphens w:val="0"/>
        <w:spacing w:line="276" w:lineRule="auto"/>
        <w:contextualSpacing/>
      </w:pPr>
      <w:r>
        <w:t>Once you have selected the correct private key file, it will be listed in the box.</w:t>
      </w:r>
    </w:p>
    <w:p w:rsidR="00184E65" w:rsidRDefault="00184E65" w:rsidP="00184E65">
      <w:pPr>
        <w:pStyle w:val="ListParagraph"/>
        <w:ind w:left="1440"/>
      </w:pPr>
      <w:r>
        <w:rPr>
          <w:noProof/>
          <w:lang w:eastAsia="en-US"/>
        </w:rPr>
        <w:lastRenderedPageBreak/>
        <w:drawing>
          <wp:inline distT="0" distB="0" distL="0" distR="0">
            <wp:extent cx="3904762" cy="790476"/>
            <wp:effectExtent l="171450" t="171450" r="381635" b="353060"/>
            <wp:docPr id="6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cstate="print"/>
                    <a:stretch>
                      <a:fillRect/>
                    </a:stretch>
                  </pic:blipFill>
                  <pic:spPr>
                    <a:xfrm>
                      <a:off x="0" y="0"/>
                      <a:ext cx="3904762" cy="790476"/>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1"/>
          <w:numId w:val="13"/>
        </w:numPr>
        <w:tabs>
          <w:tab w:val="clear" w:pos="8640"/>
        </w:tabs>
        <w:suppressAutoHyphens w:val="0"/>
        <w:spacing w:line="276" w:lineRule="auto"/>
        <w:contextualSpacing/>
      </w:pPr>
      <w:r>
        <w:t>Return to ‘Session’, at the top of the configuration navigation tree on the left.</w:t>
      </w:r>
    </w:p>
    <w:p w:rsidR="00184E65" w:rsidRDefault="00184E65" w:rsidP="00184E65">
      <w:pPr>
        <w:pStyle w:val="ListParagraph"/>
        <w:ind w:left="1440"/>
      </w:pPr>
      <w:r>
        <w:rPr>
          <w:noProof/>
          <w:lang w:eastAsia="en-US"/>
        </w:rPr>
        <w:drawing>
          <wp:inline distT="0" distB="0" distL="0" distR="0">
            <wp:extent cx="2333333" cy="1009524"/>
            <wp:effectExtent l="171450" t="171450" r="372110" b="362585"/>
            <wp:docPr id="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cstate="print"/>
                    <a:stretch>
                      <a:fillRect/>
                    </a:stretch>
                  </pic:blipFill>
                  <pic:spPr>
                    <a:xfrm>
                      <a:off x="0" y="0"/>
                      <a:ext cx="2333333" cy="1009524"/>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0"/>
          <w:numId w:val="13"/>
        </w:numPr>
        <w:tabs>
          <w:tab w:val="clear" w:pos="8640"/>
        </w:tabs>
        <w:suppressAutoHyphens w:val="0"/>
        <w:spacing w:line="276" w:lineRule="auto"/>
        <w:contextualSpacing/>
      </w:pPr>
      <w:r>
        <w:t>Click ‘Save’ to store your configuration in the ‘Saved Sessions’ list.</w:t>
      </w:r>
      <w:r w:rsidRPr="00811881">
        <w:rPr>
          <w:noProof/>
        </w:rPr>
        <w:t xml:space="preserve"> </w:t>
      </w:r>
      <w:r>
        <w:rPr>
          <w:noProof/>
          <w:lang w:eastAsia="en-US"/>
        </w:rPr>
        <w:drawing>
          <wp:inline distT="0" distB="0" distL="0" distR="0">
            <wp:extent cx="4342857" cy="4142857"/>
            <wp:effectExtent l="171450" t="171450" r="381635" b="353060"/>
            <wp:docPr id="6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cstate="print"/>
                    <a:stretch>
                      <a:fillRect/>
                    </a:stretch>
                  </pic:blipFill>
                  <pic:spPr>
                    <a:xfrm>
                      <a:off x="0" y="0"/>
                      <a:ext cx="4342857" cy="4142857"/>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Heading2"/>
      </w:pPr>
      <w:bookmarkStart w:id="26" w:name="_Toc276111808"/>
      <w:bookmarkStart w:id="27" w:name="_Toc277838888"/>
      <w:r>
        <w:lastRenderedPageBreak/>
        <w:t>Connect to a Host using Putty</w:t>
      </w:r>
      <w:bookmarkEnd w:id="26"/>
      <w:bookmarkEnd w:id="27"/>
    </w:p>
    <w:p w:rsidR="00184E65" w:rsidRDefault="00184E65" w:rsidP="00184E65"/>
    <w:p w:rsidR="00184E65" w:rsidRPr="00B3361A" w:rsidRDefault="00184E65" w:rsidP="00184E65">
      <w:r>
        <w:t>This section will guide you through the process of connecting to a server using a previously saved session (connection configuration).</w:t>
      </w:r>
    </w:p>
    <w:p w:rsidR="00184E65" w:rsidRPr="00731AE5" w:rsidRDefault="00184E65" w:rsidP="00184E65"/>
    <w:p w:rsidR="00184E65" w:rsidRDefault="00184E65" w:rsidP="00184E65">
      <w:pPr>
        <w:pStyle w:val="ListParagraph"/>
        <w:widowControl/>
        <w:numPr>
          <w:ilvl w:val="0"/>
          <w:numId w:val="14"/>
        </w:numPr>
        <w:tabs>
          <w:tab w:val="clear" w:pos="8640"/>
        </w:tabs>
        <w:suppressAutoHyphens w:val="0"/>
        <w:spacing w:line="276" w:lineRule="auto"/>
        <w:contextualSpacing/>
      </w:pPr>
      <w:r>
        <w:t xml:space="preserve">Open Putty from your start menu.             </w:t>
      </w:r>
      <w:r>
        <w:rPr>
          <w:noProof/>
          <w:lang w:eastAsia="en-US"/>
        </w:rPr>
        <w:drawing>
          <wp:inline distT="0" distB="0" distL="0" distR="0">
            <wp:extent cx="3837940" cy="1790065"/>
            <wp:effectExtent l="171450" t="171450" r="372110" b="362585"/>
            <wp:docPr id="6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37940" cy="1790065"/>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0"/>
          <w:numId w:val="14"/>
        </w:numPr>
        <w:tabs>
          <w:tab w:val="clear" w:pos="8640"/>
        </w:tabs>
        <w:suppressAutoHyphens w:val="0"/>
        <w:spacing w:line="276" w:lineRule="auto"/>
        <w:contextualSpacing/>
      </w:pPr>
      <w:r>
        <w:t xml:space="preserve">Click on the session you want to open. </w:t>
      </w:r>
      <w:r>
        <w:rPr>
          <w:noProof/>
          <w:lang w:eastAsia="en-US"/>
        </w:rPr>
        <w:drawing>
          <wp:inline distT="0" distB="0" distL="0" distR="0">
            <wp:extent cx="3781425" cy="3607281"/>
            <wp:effectExtent l="171450" t="133350" r="371475" b="297969"/>
            <wp:docPr id="6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cstate="print"/>
                    <a:stretch>
                      <a:fillRect/>
                    </a:stretch>
                  </pic:blipFill>
                  <pic:spPr>
                    <a:xfrm>
                      <a:off x="0" y="0"/>
                      <a:ext cx="3781532" cy="3607383"/>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0"/>
          <w:numId w:val="14"/>
        </w:numPr>
        <w:tabs>
          <w:tab w:val="clear" w:pos="8640"/>
        </w:tabs>
        <w:suppressAutoHyphens w:val="0"/>
        <w:spacing w:line="276" w:lineRule="auto"/>
        <w:contextualSpacing/>
      </w:pPr>
      <w:r>
        <w:lastRenderedPageBreak/>
        <w:t xml:space="preserve">Click ‘Open’.                         </w:t>
      </w:r>
      <w:r w:rsidRPr="0020409E">
        <w:rPr>
          <w:noProof/>
        </w:rPr>
        <w:t xml:space="preserve"> </w:t>
      </w:r>
      <w:r>
        <w:rPr>
          <w:noProof/>
          <w:lang w:eastAsia="en-US"/>
        </w:rPr>
        <w:drawing>
          <wp:inline distT="0" distB="0" distL="0" distR="0">
            <wp:extent cx="4133053" cy="3942715"/>
            <wp:effectExtent l="171450" t="133350" r="362747" b="305435"/>
            <wp:docPr id="6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cstate="print"/>
                    <a:stretch>
                      <a:fillRect/>
                    </a:stretch>
                  </pic:blipFill>
                  <pic:spPr>
                    <a:xfrm>
                      <a:off x="0" y="0"/>
                      <a:ext cx="4133170" cy="3942826"/>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Default="00184E65" w:rsidP="00184E65">
      <w:pPr>
        <w:pStyle w:val="ListParagraph"/>
        <w:widowControl/>
        <w:numPr>
          <w:ilvl w:val="0"/>
          <w:numId w:val="14"/>
        </w:numPr>
        <w:tabs>
          <w:tab w:val="clear" w:pos="8640"/>
        </w:tabs>
        <w:suppressAutoHyphens w:val="0"/>
        <w:spacing w:line="276" w:lineRule="auto"/>
        <w:contextualSpacing/>
      </w:pPr>
      <w:r>
        <w:rPr>
          <w:noProof/>
        </w:rPr>
        <w:t xml:space="preserve">The first time you connect to the server, you will be notified that the server’s host key is unknown. Click ‘Yes’ to acknowledge you are connecting to a new host. </w:t>
      </w:r>
      <w:r>
        <w:rPr>
          <w:noProof/>
          <w:lang w:eastAsia="en-US"/>
        </w:rPr>
        <w:drawing>
          <wp:inline distT="0" distB="0" distL="0" distR="0">
            <wp:extent cx="3904762" cy="2438095"/>
            <wp:effectExtent l="171450" t="171450" r="381635" b="362585"/>
            <wp:docPr id="6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cstate="print"/>
                    <a:stretch>
                      <a:fillRect/>
                    </a:stretch>
                  </pic:blipFill>
                  <pic:spPr>
                    <a:xfrm>
                      <a:off x="0" y="0"/>
                      <a:ext cx="3904762" cy="2438095"/>
                    </a:xfrm>
                    <a:prstGeom prst="rect">
                      <a:avLst/>
                    </a:prstGeom>
                    <a:ln>
                      <a:noFill/>
                    </a:ln>
                    <a:effectLst>
                      <a:outerShdw blurRad="292100" dist="139700" dir="2700000" algn="tl" rotWithShape="0">
                        <a:srgbClr val="333333">
                          <a:alpha val="65000"/>
                        </a:srgbClr>
                      </a:outerShdw>
                    </a:effectLst>
                  </pic:spPr>
                </pic:pic>
              </a:graphicData>
            </a:graphic>
          </wp:inline>
        </w:drawing>
      </w:r>
    </w:p>
    <w:p w:rsidR="00184E65" w:rsidRPr="00184E65" w:rsidRDefault="00184E65" w:rsidP="00184E65">
      <w:pPr>
        <w:pStyle w:val="BodyText"/>
        <w:rPr>
          <w:del w:id="28" w:author="tim " w:date="2010-08-17T17:17:00Z"/>
        </w:rPr>
      </w:pPr>
      <w:r>
        <w:rPr>
          <w:noProof/>
        </w:rPr>
        <w:t xml:space="preserve">If you provided a private key, and it is valid, you will be taken directly to a shell prompt, like </w:t>
      </w:r>
      <w:r>
        <w:rPr>
          <w:noProof/>
        </w:rPr>
        <w:lastRenderedPageBreak/>
        <w:t>the one below. If you did not provide a private key, then you will be prompted for your password first.</w:t>
      </w:r>
      <w:r w:rsidRPr="00C57E86">
        <w:rPr>
          <w:noProof/>
        </w:rPr>
        <w:t xml:space="preserve"> </w:t>
      </w:r>
      <w:r>
        <w:rPr>
          <w:noProof/>
          <w:lang w:eastAsia="en-US"/>
        </w:rPr>
        <w:drawing>
          <wp:inline distT="0" distB="0" distL="0" distR="0">
            <wp:extent cx="5943600" cy="3686175"/>
            <wp:effectExtent l="171450" t="171450" r="381000" b="371475"/>
            <wp:docPr id="6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cstate="print"/>
                    <a:stretch>
                      <a:fillRect/>
                    </a:stretch>
                  </pic:blipFill>
                  <pic:spPr>
                    <a:xfrm>
                      <a:off x="0" y="0"/>
                      <a:ext cx="5943600" cy="3686175"/>
                    </a:xfrm>
                    <a:prstGeom prst="rect">
                      <a:avLst/>
                    </a:prstGeom>
                    <a:ln>
                      <a:noFill/>
                    </a:ln>
                    <a:effectLst>
                      <a:outerShdw blurRad="292100" dist="139700" dir="2700000" algn="tl" rotWithShape="0">
                        <a:srgbClr val="333333">
                          <a:alpha val="65000"/>
                        </a:srgbClr>
                      </a:outerShdw>
                    </a:effectLst>
                  </pic:spPr>
                </pic:pic>
              </a:graphicData>
            </a:graphic>
          </wp:inline>
        </w:drawing>
      </w:r>
    </w:p>
    <w:p w:rsidR="00CD75FA" w:rsidRDefault="00CD75FA" w:rsidP="007107F8">
      <w:pPr>
        <w:pStyle w:val="Heading8"/>
        <w:numPr>
          <w:ilvl w:val="0"/>
          <w:numId w:val="0"/>
        </w:numPr>
        <w:tabs>
          <w:tab w:val="left" w:pos="0"/>
        </w:tabs>
      </w:pPr>
      <w:bookmarkStart w:id="29" w:name="_Toc276136634"/>
      <w:bookmarkStart w:id="30" w:name="_Toc276136635"/>
      <w:bookmarkEnd w:id="29"/>
      <w:bookmarkEnd w:id="30"/>
    </w:p>
    <w:sectPr w:rsidR="00CD75FA" w:rsidSect="00381681">
      <w:type w:val="continuous"/>
      <w:pgSz w:w="12240" w:h="15840"/>
      <w:pgMar w:top="1282" w:right="1134" w:bottom="1282" w:left="1134" w:header="864" w:footer="864" w:gutter="0"/>
      <w:cols w:space="720"/>
      <w:docGrid w:linePitch="36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68D" w:rsidRDefault="0079768D">
      <w:r>
        <w:separator/>
      </w:r>
    </w:p>
  </w:endnote>
  <w:endnote w:type="continuationSeparator" w:id="0">
    <w:p w:rsidR="0079768D" w:rsidRDefault="007976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LGC Sans">
    <w:altName w:val="Times New Roman"/>
    <w:charset w:val="00"/>
    <w:family w:val="auto"/>
    <w:pitch w:val="variable"/>
    <w:sig w:usb0="00000000" w:usb1="00000000" w:usb2="00000000" w:usb3="00000000" w:csb0="00000000" w:csb1="00000000"/>
  </w:font>
  <w:font w:name="Nimbus Sans L">
    <w:altName w:val="Arial"/>
    <w:charset w:val="00"/>
    <w:family w:val="swiss"/>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Nimbus Roman No9 L">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jaVu Sans Mono">
    <w:panose1 w:val="020B0609030804020204"/>
    <w:charset w:val="00"/>
    <w:family w:val="modern"/>
    <w:pitch w:val="fixed"/>
    <w:sig w:usb0="E60002FF" w:usb1="500079FB" w:usb2="00000020" w:usb3="00000000" w:csb0="0000019F" w:csb1="00000000"/>
  </w:font>
  <w:font w:name="Courier">
    <w:panose1 w:val="02070409020205020404"/>
    <w:charset w:val="00"/>
    <w:family w:val="modern"/>
    <w:notTrueType/>
    <w:pitch w:val="fixed"/>
    <w:sig w:usb0="00000003" w:usb1="00000000" w:usb2="00000000" w:usb3="00000000" w:csb0="00000001" w:csb1="00000000"/>
  </w:font>
  <w:font w:name="Futura Hv">
    <w:altName w:val="Arial"/>
    <w:charset w:val="00"/>
    <w:family w:val="swiss"/>
    <w:pitch w:val="variable"/>
    <w:sig w:usb0="00000000" w:usb1="00000000" w:usb2="00000000" w:usb3="00000000" w:csb0="00000000" w:csb1="00000000"/>
  </w:font>
  <w:font w:name="Nimbus Mono L">
    <w:altName w:val="Courier New"/>
    <w:charset w:val="00"/>
    <w:family w:val="modern"/>
    <w:pitch w:val="default"/>
    <w:sig w:usb0="00000000" w:usb1="00000000" w:usb2="00000000" w:usb3="00000000" w:csb0="00000000" w:csb1="00000000"/>
  </w:font>
  <w:font w:name="Courier 10 Pitch">
    <w:charset w:val="00"/>
    <w:family w:val="auto"/>
    <w:pitch w:val="fixed"/>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Swis721 BT">
    <w:charset w:val="00"/>
    <w:family w:val="swiss"/>
    <w:pitch w:val="variable"/>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DejaVu Sans">
    <w:panose1 w:val="020B0603030804020204"/>
    <w:charset w:val="00"/>
    <w:family w:val="swiss"/>
    <w:pitch w:val="variable"/>
    <w:sig w:usb0="E7002EFF" w:usb1="D200FDFF" w:usb2="0A046029" w:usb3="00000000" w:csb0="000001FF" w:csb1="00000000"/>
  </w:font>
  <w:font w:name="Futura Bk">
    <w:charset w:val="00"/>
    <w:family w:val="roman"/>
    <w:pitch w:val="variable"/>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NeoSansIntel-Light">
    <w:panose1 w:val="00000000000000000000"/>
    <w:charset w:val="00"/>
    <w:family w:val="auto"/>
    <w:notTrueType/>
    <w:pitch w:val="default"/>
    <w:sig w:usb0="00000003" w:usb1="00000000" w:usb2="00000000" w:usb3="00000000" w:csb0="00000001"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D3D" w:rsidRDefault="00AB7D3D">
    <w:pPr>
      <w:pStyle w:val="Footer"/>
      <w:pBdr>
        <w:top w:val="double" w:sz="1" w:space="1" w:color="800000"/>
      </w:pBdr>
      <w:tabs>
        <w:tab w:val="clear" w:pos="4680"/>
        <w:tab w:val="clear" w:pos="9360"/>
        <w:tab w:val="right" w:pos="9972"/>
      </w:tabs>
    </w:pPr>
    <w:r>
      <w:rPr>
        <w:rFonts w:cs="Arial"/>
        <w:b/>
      </w:rPr>
      <w:t xml:space="preserve"> www.redhat.com                                           </w:t>
    </w:r>
    <w:r>
      <w:rPr>
        <w:rFonts w:cs="Arial"/>
        <w:b/>
      </w:rPr>
      <w:fldChar w:fldCharType="begin"/>
    </w:r>
    <w:r>
      <w:rPr>
        <w:rFonts w:cs="Arial"/>
        <w:b/>
      </w:rPr>
      <w:instrText xml:space="preserve"> PAGE </w:instrText>
    </w:r>
    <w:r>
      <w:rPr>
        <w:rFonts w:cs="Arial"/>
        <w:b/>
      </w:rPr>
      <w:fldChar w:fldCharType="separate"/>
    </w:r>
    <w:r w:rsidR="00B7096F">
      <w:rPr>
        <w:rFonts w:cs="Arial"/>
        <w:b/>
        <w:noProof/>
      </w:rPr>
      <w:t>30</w:t>
    </w:r>
    <w:r>
      <w:rPr>
        <w:rFonts w:cs="Arial"/>
        <w:b/>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D3D" w:rsidRDefault="00AB7D3D">
    <w:pPr>
      <w:pStyle w:val="Footer"/>
      <w:keepNext/>
      <w:pBdr>
        <w:top w:val="double" w:sz="1" w:space="1" w:color="800000"/>
      </w:pBdr>
      <w:tabs>
        <w:tab w:val="clear" w:pos="4680"/>
        <w:tab w:val="clear" w:pos="9360"/>
        <w:tab w:val="right" w:pos="9972"/>
      </w:tabs>
      <w:rPr>
        <w:rFonts w:cs="Arial"/>
        <w:b/>
      </w:rPr>
    </w:pPr>
    <w:r>
      <w:rPr>
        <w:rFonts w:cs="Arial"/>
        <w:b/>
      </w:rPr>
      <w:t xml:space="preserve">                                                                     </w:t>
    </w:r>
    <w:r>
      <w:rPr>
        <w:rFonts w:cs="Arial"/>
        <w:b/>
      </w:rPr>
      <w:fldChar w:fldCharType="begin"/>
    </w:r>
    <w:r>
      <w:rPr>
        <w:rFonts w:cs="Arial"/>
        <w:b/>
      </w:rPr>
      <w:instrText xml:space="preserve"> PAGE </w:instrText>
    </w:r>
    <w:r>
      <w:rPr>
        <w:rFonts w:cs="Arial"/>
        <w:b/>
      </w:rPr>
      <w:fldChar w:fldCharType="separate"/>
    </w:r>
    <w:r w:rsidR="00B7096F">
      <w:rPr>
        <w:rFonts w:cs="Arial"/>
        <w:b/>
        <w:noProof/>
      </w:rPr>
      <w:t>3</w:t>
    </w:r>
    <w:r>
      <w:rPr>
        <w:rFonts w:cs="Arial"/>
        <w:b/>
      </w:rPr>
      <w:fldChar w:fldCharType="end"/>
    </w:r>
    <w:r>
      <w:rPr>
        <w:rFonts w:cs="Arial"/>
        <w:b/>
      </w:rPr>
      <w:t xml:space="preserve">                                             www.redhat.com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D3D" w:rsidRDefault="00AB7D3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68D" w:rsidRDefault="0079768D">
      <w:r>
        <w:separator/>
      </w:r>
    </w:p>
  </w:footnote>
  <w:footnote w:type="continuationSeparator" w:id="0">
    <w:p w:rsidR="0079768D" w:rsidRDefault="007976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D3D" w:rsidRDefault="00AB7D3D">
    <w:r>
      <w:rPr>
        <w:noProof/>
        <w:lang w:eastAsia="en-US"/>
      </w:rPr>
      <w:drawing>
        <wp:anchor distT="0" distB="0" distL="0" distR="0" simplePos="0" relativeHeight="251659264" behindDoc="0" locked="0" layoutInCell="1" allowOverlap="1">
          <wp:simplePos x="0" y="0"/>
          <wp:positionH relativeFrom="column">
            <wp:posOffset>-720090</wp:posOffset>
          </wp:positionH>
          <wp:positionV relativeFrom="paragraph">
            <wp:posOffset>-41275</wp:posOffset>
          </wp:positionV>
          <wp:extent cx="5364480" cy="1904365"/>
          <wp:effectExtent l="1905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5364480" cy="1904365"/>
                  </a:xfrm>
                  <a:prstGeom prst="rect">
                    <a:avLst/>
                  </a:prstGeom>
                  <a:solidFill>
                    <a:srgbClr val="FFFFFF"/>
                  </a:solid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D3D" w:rsidRDefault="00AB7D3D">
    <w:r>
      <w:rPr>
        <w:noProof/>
        <w:lang w:eastAsia="en-US"/>
      </w:rPr>
      <w:drawing>
        <wp:anchor distT="0" distB="0" distL="0" distR="0" simplePos="0" relativeHeight="251658240" behindDoc="0" locked="0" layoutInCell="1" allowOverlap="1">
          <wp:simplePos x="0" y="0"/>
          <wp:positionH relativeFrom="column">
            <wp:posOffset>-720090</wp:posOffset>
          </wp:positionH>
          <wp:positionV relativeFrom="paragraph">
            <wp:posOffset>-41275</wp:posOffset>
          </wp:positionV>
          <wp:extent cx="5364480" cy="1904365"/>
          <wp:effectExtent l="1905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364480" cy="1904365"/>
                  </a:xfrm>
                  <a:prstGeom prst="rect">
                    <a:avLst/>
                  </a:prstGeom>
                  <a:solidFill>
                    <a:srgbClr val="FFFFFF"/>
                  </a:solid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D3D" w:rsidRDefault="00AB7D3D">
    <w:pPr>
      <w:pStyle w:val="Header"/>
      <w:rPr>
        <w:sz w:val="32"/>
        <w:szCs w:val="32"/>
      </w:rPr>
    </w:pPr>
    <w:r>
      <w:rPr>
        <w:noProof/>
        <w:lang w:eastAsia="en-US"/>
      </w:rPr>
      <w:drawing>
        <wp:anchor distT="0" distB="0" distL="0" distR="0" simplePos="0" relativeHeight="251656192" behindDoc="0" locked="0" layoutInCell="1" allowOverlap="1">
          <wp:simplePos x="0" y="0"/>
          <wp:positionH relativeFrom="column">
            <wp:posOffset>-18415</wp:posOffset>
          </wp:positionH>
          <wp:positionV relativeFrom="paragraph">
            <wp:posOffset>8890</wp:posOffset>
          </wp:positionV>
          <wp:extent cx="456565" cy="456565"/>
          <wp:effectExtent l="1905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56565" cy="456565"/>
                  </a:xfrm>
                  <a:prstGeom prst="rect">
                    <a:avLst/>
                  </a:prstGeom>
                  <a:solidFill>
                    <a:srgbClr val="FFFFFF"/>
                  </a:solidFill>
                  <a:ln w="9525">
                    <a:noFill/>
                    <a:miter lim="800000"/>
                    <a:headEnd/>
                    <a:tailEnd/>
                  </a:ln>
                </pic:spPr>
              </pic:pic>
            </a:graphicData>
          </a:graphic>
        </wp:anchor>
      </w:drawing>
    </w:r>
  </w:p>
  <w:p w:rsidR="00AB7D3D" w:rsidRDefault="00AB7D3D">
    <w:pPr>
      <w:pStyle w:val="Header"/>
      <w:rPr>
        <w:sz w:val="32"/>
        <w:szCs w:val="3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D3D" w:rsidRDefault="00AB7D3D">
    <w:pPr>
      <w:pStyle w:val="Header"/>
      <w:jc w:val="right"/>
      <w:rPr>
        <w:sz w:val="32"/>
        <w:szCs w:val="32"/>
      </w:rPr>
    </w:pPr>
    <w:r>
      <w:rPr>
        <w:noProof/>
        <w:lang w:eastAsia="en-US"/>
      </w:rPr>
      <w:drawing>
        <wp:anchor distT="0" distB="0" distL="0" distR="0" simplePos="0" relativeHeight="251657216" behindDoc="0" locked="0" layoutInCell="1" allowOverlap="1">
          <wp:simplePos x="0" y="0"/>
          <wp:positionH relativeFrom="column">
            <wp:posOffset>5833745</wp:posOffset>
          </wp:positionH>
          <wp:positionV relativeFrom="paragraph">
            <wp:posOffset>27305</wp:posOffset>
          </wp:positionV>
          <wp:extent cx="456565" cy="456565"/>
          <wp:effectExtent l="1905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456565" cy="456565"/>
                  </a:xfrm>
                  <a:prstGeom prst="rect">
                    <a:avLst/>
                  </a:prstGeom>
                  <a:solidFill>
                    <a:srgbClr val="FFFFFF"/>
                  </a:solidFill>
                  <a:ln w="9525">
                    <a:noFill/>
                    <a:miter lim="800000"/>
                    <a:headEnd/>
                    <a:tailEnd/>
                  </a:ln>
                </pic:spPr>
              </pic:pic>
            </a:graphicData>
          </a:graphic>
        </wp:anchor>
      </w:drawing>
    </w:r>
  </w:p>
  <w:p w:rsidR="00AB7D3D" w:rsidRDefault="00AB7D3D">
    <w:pPr>
      <w:pStyle w:val="Header"/>
      <w:jc w:val="right"/>
      <w:rPr>
        <w:sz w:val="32"/>
        <w:szCs w:val="32"/>
      </w:rPr>
    </w:pPr>
  </w:p>
  <w:p w:rsidR="00AB7D3D" w:rsidRDefault="00AB7D3D">
    <w:pPr>
      <w:pStyle w:val="Header"/>
      <w:jc w:val="right"/>
      <w:rPr>
        <w:sz w:val="12"/>
        <w:szCs w:val="1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D3D" w:rsidRDefault="00AB7D3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6080D38"/>
    <w:lvl w:ilvl="0">
      <w:start w:val="1"/>
      <w:numFmt w:val="decimal"/>
      <w:pStyle w:val="Heading1"/>
      <w:suff w:val="nothing"/>
      <w:lvlText w:val=" %1 "/>
      <w:lvlJc w:val="left"/>
      <w:pPr>
        <w:ind w:left="0" w:firstLine="0"/>
      </w:pPr>
      <w:rPr>
        <w:rFonts w:hint="default"/>
      </w:rPr>
    </w:lvl>
    <w:lvl w:ilvl="1">
      <w:start w:val="1"/>
      <w:numFmt w:val="decimal"/>
      <w:pStyle w:val="Heading2"/>
      <w:suff w:val="nothing"/>
      <w:lvlText w:val=" %1.%2 "/>
      <w:lvlJc w:val="left"/>
      <w:pPr>
        <w:ind w:left="0" w:firstLine="0"/>
      </w:pPr>
      <w:rPr>
        <w:rFonts w:hint="default"/>
      </w:rPr>
    </w:lvl>
    <w:lvl w:ilvl="2">
      <w:start w:val="1"/>
      <w:numFmt w:val="decimal"/>
      <w:pStyle w:val="Heading3"/>
      <w:suff w:val="nothing"/>
      <w:lvlText w:val=" %1.%2.%3 "/>
      <w:lvlJc w:val="left"/>
      <w:pPr>
        <w:ind w:left="0" w:firstLine="0"/>
      </w:pPr>
      <w:rPr>
        <w:rFonts w:hint="default"/>
      </w:rPr>
    </w:lvl>
    <w:lvl w:ilvl="3">
      <w:start w:val="1"/>
      <w:numFmt w:val="decimal"/>
      <w:pStyle w:val="Heading4"/>
      <w:suff w:val="nothing"/>
      <w:lvlText w:val=" %1.%2.%3.%4 "/>
      <w:lvlJc w:val="left"/>
      <w:pPr>
        <w:ind w:left="0" w:firstLine="0"/>
      </w:pPr>
      <w:rPr>
        <w:rFonts w:hint="default"/>
      </w:rPr>
    </w:lvl>
    <w:lvl w:ilvl="4">
      <w:start w:val="1"/>
      <w:numFmt w:val="decimal"/>
      <w:pStyle w:val="Heading5"/>
      <w:suff w:val="nothing"/>
      <w:lvlText w:val=" %1.%2.%3.%4.%5 "/>
      <w:lvlJc w:val="left"/>
      <w:pPr>
        <w:ind w:left="0" w:firstLine="0"/>
      </w:pPr>
      <w:rPr>
        <w:rFonts w:hint="default"/>
      </w:rPr>
    </w:lvl>
    <w:lvl w:ilvl="5">
      <w:start w:val="1"/>
      <w:numFmt w:val="decimal"/>
      <w:pStyle w:val="Heading6"/>
      <w:suff w:val="nothing"/>
      <w:lvlText w:val=" %1.%2.%3.%4.%5.%6 "/>
      <w:lvlJc w:val="left"/>
      <w:pPr>
        <w:ind w:left="0" w:firstLine="0"/>
      </w:pPr>
      <w:rPr>
        <w:rFonts w:hint="default"/>
      </w:rPr>
    </w:lvl>
    <w:lvl w:ilvl="6">
      <w:start w:val="1"/>
      <w:numFmt w:val="decimal"/>
      <w:pStyle w:val="Heading7"/>
      <w:suff w:val="nothing"/>
      <w:lvlText w:val=" %1.%2.%3.%4.%5.%6.%7 "/>
      <w:lvlJc w:val="left"/>
      <w:pPr>
        <w:ind w:left="0" w:firstLine="0"/>
      </w:pPr>
      <w:rPr>
        <w:rFonts w:hint="default"/>
      </w:rPr>
    </w:lvl>
    <w:lvl w:ilvl="7">
      <w:start w:val="1"/>
      <w:numFmt w:val="upperLetter"/>
      <w:pStyle w:val="Heading8"/>
      <w:suff w:val="nothing"/>
      <w:lvlText w:val="Appendix %8: "/>
      <w:lvlJc w:val="left"/>
      <w:pPr>
        <w:ind w:left="0" w:firstLine="0"/>
      </w:pPr>
      <w:rPr>
        <w:rFonts w:hint="default"/>
      </w:rPr>
    </w:lvl>
    <w:lvl w:ilvl="8">
      <w:start w:val="1"/>
      <w:numFmt w:val="decimal"/>
      <w:pStyle w:val="Heading9"/>
      <w:suff w:val="nothing"/>
      <w:lvlText w:val=" %8.%9 "/>
      <w:lvlJc w:val="left"/>
      <w:pPr>
        <w:ind w:left="0" w:firstLine="0"/>
      </w:pPr>
      <w:rPr>
        <w:rFonts w:hint="default"/>
      </w:rPr>
    </w:lvl>
  </w:abstractNum>
  <w:abstractNum w:abstractNumId="1">
    <w:nsid w:val="00000002"/>
    <w:multiLevelType w:val="multilevel"/>
    <w:tmpl w:val="00000002"/>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2">
    <w:nsid w:val="00000003"/>
    <w:multiLevelType w:val="multilevel"/>
    <w:tmpl w:val="0000000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OpenSymbol" w:hAnsi="OpenSymbol" w:cs="StarSymbol"/>
        <w:sz w:val="18"/>
        <w:szCs w:val="18"/>
      </w:rPr>
    </w:lvl>
    <w:lvl w:ilvl="2">
      <w:start w:val="1"/>
      <w:numFmt w:val="bullet"/>
      <w:lvlText w:val="▪"/>
      <w:lvlJc w:val="left"/>
      <w:pPr>
        <w:tabs>
          <w:tab w:val="num" w:pos="1080"/>
        </w:tabs>
        <w:ind w:left="1080" w:hanging="360"/>
      </w:pPr>
      <w:rPr>
        <w:rFonts w:ascii="OpenSymbol" w:hAnsi="Open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OpenSymbol" w:hAnsi="OpenSymbol" w:cs="StarSymbol"/>
        <w:sz w:val="18"/>
        <w:szCs w:val="18"/>
      </w:rPr>
    </w:lvl>
    <w:lvl w:ilvl="5">
      <w:start w:val="1"/>
      <w:numFmt w:val="bullet"/>
      <w:lvlText w:val="▪"/>
      <w:lvlJc w:val="left"/>
      <w:pPr>
        <w:tabs>
          <w:tab w:val="num" w:pos="2160"/>
        </w:tabs>
        <w:ind w:left="2160" w:hanging="360"/>
      </w:pPr>
      <w:rPr>
        <w:rFonts w:ascii="OpenSymbol" w:hAnsi="Open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OpenSymbol" w:hAnsi="OpenSymbol" w:cs="StarSymbol"/>
        <w:sz w:val="18"/>
        <w:szCs w:val="18"/>
      </w:rPr>
    </w:lvl>
    <w:lvl w:ilvl="8">
      <w:start w:val="1"/>
      <w:numFmt w:val="bullet"/>
      <w:lvlText w:val="▪"/>
      <w:lvlJc w:val="left"/>
      <w:pPr>
        <w:tabs>
          <w:tab w:val="num" w:pos="3240"/>
        </w:tabs>
        <w:ind w:left="3240" w:hanging="360"/>
      </w:pPr>
      <w:rPr>
        <w:rFonts w:ascii="OpenSymbol" w:hAnsi="OpenSymbol" w:cs="StarSymbol"/>
        <w:sz w:val="18"/>
        <w:szCs w:val="18"/>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4">
    <w:nsid w:val="00000005"/>
    <w:multiLevelType w:val="multilevel"/>
    <w:tmpl w:val="00000005"/>
    <w:lvl w:ilvl="0">
      <w:start w:val="1"/>
      <w:numFmt w:val="bullet"/>
      <w:lvlText w:val=""/>
      <w:lvlJc w:val="left"/>
      <w:pPr>
        <w:tabs>
          <w:tab w:val="num" w:pos="480"/>
        </w:tabs>
        <w:ind w:left="480" w:hanging="360"/>
      </w:pPr>
      <w:rPr>
        <w:rFonts w:ascii="Symbol" w:hAnsi="Symbol" w:cs="StarSymbol"/>
        <w:sz w:val="18"/>
        <w:szCs w:val="18"/>
      </w:rPr>
    </w:lvl>
    <w:lvl w:ilvl="1">
      <w:start w:val="1"/>
      <w:numFmt w:val="bullet"/>
      <w:lvlText w:val="◦"/>
      <w:lvlJc w:val="left"/>
      <w:pPr>
        <w:tabs>
          <w:tab w:val="num" w:pos="840"/>
        </w:tabs>
        <w:ind w:left="840" w:hanging="360"/>
      </w:pPr>
      <w:rPr>
        <w:rFonts w:ascii="OpenSymbol" w:hAnsi="OpenSymbol" w:cs="StarSymbol"/>
        <w:sz w:val="18"/>
        <w:szCs w:val="18"/>
      </w:rPr>
    </w:lvl>
    <w:lvl w:ilvl="2">
      <w:start w:val="1"/>
      <w:numFmt w:val="bullet"/>
      <w:lvlText w:val="▪"/>
      <w:lvlJc w:val="left"/>
      <w:pPr>
        <w:tabs>
          <w:tab w:val="num" w:pos="1200"/>
        </w:tabs>
        <w:ind w:left="1200" w:hanging="360"/>
      </w:pPr>
      <w:rPr>
        <w:rFonts w:ascii="OpenSymbol" w:hAnsi="OpenSymbol" w:cs="StarSymbol"/>
        <w:sz w:val="18"/>
        <w:szCs w:val="18"/>
      </w:rPr>
    </w:lvl>
    <w:lvl w:ilvl="3">
      <w:start w:val="1"/>
      <w:numFmt w:val="bullet"/>
      <w:lvlText w:val=""/>
      <w:lvlJc w:val="left"/>
      <w:pPr>
        <w:tabs>
          <w:tab w:val="num" w:pos="1560"/>
        </w:tabs>
        <w:ind w:left="1560" w:hanging="360"/>
      </w:pPr>
      <w:rPr>
        <w:rFonts w:ascii="Symbol" w:hAnsi="Symbol" w:cs="StarSymbol"/>
        <w:sz w:val="18"/>
        <w:szCs w:val="18"/>
      </w:rPr>
    </w:lvl>
    <w:lvl w:ilvl="4">
      <w:start w:val="1"/>
      <w:numFmt w:val="bullet"/>
      <w:lvlText w:val="◦"/>
      <w:lvlJc w:val="left"/>
      <w:pPr>
        <w:tabs>
          <w:tab w:val="num" w:pos="1920"/>
        </w:tabs>
        <w:ind w:left="1920" w:hanging="360"/>
      </w:pPr>
      <w:rPr>
        <w:rFonts w:ascii="OpenSymbol" w:hAnsi="OpenSymbol" w:cs="StarSymbol"/>
        <w:sz w:val="18"/>
        <w:szCs w:val="18"/>
      </w:rPr>
    </w:lvl>
    <w:lvl w:ilvl="5">
      <w:start w:val="1"/>
      <w:numFmt w:val="bullet"/>
      <w:lvlText w:val="▪"/>
      <w:lvlJc w:val="left"/>
      <w:pPr>
        <w:tabs>
          <w:tab w:val="num" w:pos="2280"/>
        </w:tabs>
        <w:ind w:left="2280" w:hanging="360"/>
      </w:pPr>
      <w:rPr>
        <w:rFonts w:ascii="OpenSymbol" w:hAnsi="OpenSymbol" w:cs="StarSymbol"/>
        <w:sz w:val="18"/>
        <w:szCs w:val="18"/>
      </w:rPr>
    </w:lvl>
    <w:lvl w:ilvl="6">
      <w:start w:val="1"/>
      <w:numFmt w:val="bullet"/>
      <w:lvlText w:val=""/>
      <w:lvlJc w:val="left"/>
      <w:pPr>
        <w:tabs>
          <w:tab w:val="num" w:pos="2640"/>
        </w:tabs>
        <w:ind w:left="2640" w:hanging="360"/>
      </w:pPr>
      <w:rPr>
        <w:rFonts w:ascii="Symbol" w:hAnsi="Symbol" w:cs="StarSymbol"/>
        <w:sz w:val="18"/>
        <w:szCs w:val="18"/>
      </w:rPr>
    </w:lvl>
    <w:lvl w:ilvl="7">
      <w:start w:val="1"/>
      <w:numFmt w:val="bullet"/>
      <w:lvlText w:val="◦"/>
      <w:lvlJc w:val="left"/>
      <w:pPr>
        <w:tabs>
          <w:tab w:val="num" w:pos="3000"/>
        </w:tabs>
        <w:ind w:left="3000" w:hanging="360"/>
      </w:pPr>
      <w:rPr>
        <w:rFonts w:ascii="OpenSymbol" w:hAnsi="OpenSymbol" w:cs="StarSymbol"/>
        <w:sz w:val="18"/>
        <w:szCs w:val="18"/>
      </w:rPr>
    </w:lvl>
    <w:lvl w:ilvl="8">
      <w:start w:val="1"/>
      <w:numFmt w:val="bullet"/>
      <w:lvlText w:val="▪"/>
      <w:lvlJc w:val="left"/>
      <w:pPr>
        <w:tabs>
          <w:tab w:val="num" w:pos="3360"/>
        </w:tabs>
        <w:ind w:left="3360" w:hanging="360"/>
      </w:pPr>
      <w:rPr>
        <w:rFonts w:ascii="OpenSymbol" w:hAnsi="Open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nsid w:val="0301695E"/>
    <w:multiLevelType w:val="hybridMultilevel"/>
    <w:tmpl w:val="FC34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6B4482"/>
    <w:multiLevelType w:val="multilevel"/>
    <w:tmpl w:val="2F80AE3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070B64AB"/>
    <w:multiLevelType w:val="hybridMultilevel"/>
    <w:tmpl w:val="6A361930"/>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1">
    <w:nsid w:val="09A9443E"/>
    <w:multiLevelType w:val="hybridMultilevel"/>
    <w:tmpl w:val="68142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CA4A60"/>
    <w:multiLevelType w:val="hybridMultilevel"/>
    <w:tmpl w:val="C5EA1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F1477A"/>
    <w:multiLevelType w:val="hybridMultilevel"/>
    <w:tmpl w:val="C5EA1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37462A"/>
    <w:multiLevelType w:val="multilevel"/>
    <w:tmpl w:val="0B7E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1D78D1"/>
    <w:multiLevelType w:val="hybridMultilevel"/>
    <w:tmpl w:val="68142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F149F4"/>
    <w:multiLevelType w:val="hybridMultilevel"/>
    <w:tmpl w:val="C0A0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D809EE"/>
    <w:multiLevelType w:val="hybridMultilevel"/>
    <w:tmpl w:val="E5326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6B4CD8"/>
    <w:multiLevelType w:val="hybridMultilevel"/>
    <w:tmpl w:val="8C74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7F34A4"/>
    <w:multiLevelType w:val="hybridMultilevel"/>
    <w:tmpl w:val="4996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C62FB9"/>
    <w:multiLevelType w:val="hybridMultilevel"/>
    <w:tmpl w:val="2860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F966C5"/>
    <w:multiLevelType w:val="hybridMultilevel"/>
    <w:tmpl w:val="D7AA5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106DAB"/>
    <w:multiLevelType w:val="hybridMultilevel"/>
    <w:tmpl w:val="782E0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1D405C"/>
    <w:multiLevelType w:val="multilevel"/>
    <w:tmpl w:val="4394EF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59F30474"/>
    <w:multiLevelType w:val="multilevel"/>
    <w:tmpl w:val="4394EF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5C7D60EC"/>
    <w:multiLevelType w:val="hybridMultilevel"/>
    <w:tmpl w:val="68142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912679"/>
    <w:multiLevelType w:val="hybridMultilevel"/>
    <w:tmpl w:val="68142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1031BA"/>
    <w:multiLevelType w:val="multilevel"/>
    <w:tmpl w:val="4394EF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66EF1AA9"/>
    <w:multiLevelType w:val="hybridMultilevel"/>
    <w:tmpl w:val="2F80A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BE3CCE"/>
    <w:multiLevelType w:val="hybridMultilevel"/>
    <w:tmpl w:val="E5326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492BA9"/>
    <w:multiLevelType w:val="hybridMultilevel"/>
    <w:tmpl w:val="53C6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B23B5D"/>
    <w:multiLevelType w:val="hybridMultilevel"/>
    <w:tmpl w:val="4394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8"/>
  </w:num>
  <w:num w:numId="10">
    <w:abstractNumId w:val="29"/>
  </w:num>
  <w:num w:numId="11">
    <w:abstractNumId w:val="11"/>
  </w:num>
  <w:num w:numId="12">
    <w:abstractNumId w:val="26"/>
  </w:num>
  <w:num w:numId="13">
    <w:abstractNumId w:val="13"/>
  </w:num>
  <w:num w:numId="14">
    <w:abstractNumId w:val="12"/>
  </w:num>
  <w:num w:numId="15">
    <w:abstractNumId w:val="16"/>
  </w:num>
  <w:num w:numId="16">
    <w:abstractNumId w:val="22"/>
  </w:num>
  <w:num w:numId="17">
    <w:abstractNumId w:val="19"/>
  </w:num>
  <w:num w:numId="18">
    <w:abstractNumId w:val="8"/>
  </w:num>
  <w:num w:numId="19">
    <w:abstractNumId w:val="28"/>
  </w:num>
  <w:num w:numId="20">
    <w:abstractNumId w:val="9"/>
  </w:num>
  <w:num w:numId="21">
    <w:abstractNumId w:val="31"/>
  </w:num>
  <w:num w:numId="22">
    <w:abstractNumId w:val="23"/>
  </w:num>
  <w:num w:numId="23">
    <w:abstractNumId w:val="21"/>
  </w:num>
  <w:num w:numId="24">
    <w:abstractNumId w:val="30"/>
  </w:num>
  <w:num w:numId="25">
    <w:abstractNumId w:val="27"/>
  </w:num>
  <w:num w:numId="26">
    <w:abstractNumId w:val="24"/>
  </w:num>
  <w:num w:numId="27">
    <w:abstractNumId w:val="14"/>
  </w:num>
  <w:num w:numId="28">
    <w:abstractNumId w:val="10"/>
  </w:num>
  <w:num w:numId="29">
    <w:abstractNumId w:val="2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17"/>
  </w:num>
  <w:num w:numId="3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7410">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adjustLineHeightInTable/>
  </w:compat>
  <w:rsids>
    <w:rsidRoot w:val="00A41597"/>
    <w:rsid w:val="00005501"/>
    <w:rsid w:val="00035553"/>
    <w:rsid w:val="0004053F"/>
    <w:rsid w:val="00043315"/>
    <w:rsid w:val="00085B61"/>
    <w:rsid w:val="000A22F5"/>
    <w:rsid w:val="000A26D5"/>
    <w:rsid w:val="000A4EB2"/>
    <w:rsid w:val="000A7408"/>
    <w:rsid w:val="000B2E0D"/>
    <w:rsid w:val="000B5A50"/>
    <w:rsid w:val="000C160B"/>
    <w:rsid w:val="00132351"/>
    <w:rsid w:val="00175849"/>
    <w:rsid w:val="00182D85"/>
    <w:rsid w:val="00184E65"/>
    <w:rsid w:val="001A17DD"/>
    <w:rsid w:val="001B0B58"/>
    <w:rsid w:val="001C7201"/>
    <w:rsid w:val="001D79D7"/>
    <w:rsid w:val="0020353B"/>
    <w:rsid w:val="00223797"/>
    <w:rsid w:val="002405FD"/>
    <w:rsid w:val="0024536D"/>
    <w:rsid w:val="002567FD"/>
    <w:rsid w:val="00270AD5"/>
    <w:rsid w:val="00271FAB"/>
    <w:rsid w:val="002C2B4E"/>
    <w:rsid w:val="002E00A2"/>
    <w:rsid w:val="00302248"/>
    <w:rsid w:val="00303E90"/>
    <w:rsid w:val="00314785"/>
    <w:rsid w:val="00321765"/>
    <w:rsid w:val="0033064D"/>
    <w:rsid w:val="00361B9C"/>
    <w:rsid w:val="00362074"/>
    <w:rsid w:val="00381681"/>
    <w:rsid w:val="003C06A0"/>
    <w:rsid w:val="003D0B19"/>
    <w:rsid w:val="003F61BF"/>
    <w:rsid w:val="004527FC"/>
    <w:rsid w:val="00453D1E"/>
    <w:rsid w:val="004A2721"/>
    <w:rsid w:val="004B6109"/>
    <w:rsid w:val="004C38A2"/>
    <w:rsid w:val="004E0630"/>
    <w:rsid w:val="005E6A37"/>
    <w:rsid w:val="005F78DD"/>
    <w:rsid w:val="00601820"/>
    <w:rsid w:val="00615E7D"/>
    <w:rsid w:val="00634310"/>
    <w:rsid w:val="00652FDA"/>
    <w:rsid w:val="00656454"/>
    <w:rsid w:val="00686A9E"/>
    <w:rsid w:val="006A4264"/>
    <w:rsid w:val="006E70EA"/>
    <w:rsid w:val="006F32D3"/>
    <w:rsid w:val="00705857"/>
    <w:rsid w:val="00705A7F"/>
    <w:rsid w:val="00705BFB"/>
    <w:rsid w:val="007107F8"/>
    <w:rsid w:val="007406D6"/>
    <w:rsid w:val="0079768D"/>
    <w:rsid w:val="007D71A8"/>
    <w:rsid w:val="0080381A"/>
    <w:rsid w:val="00842CB7"/>
    <w:rsid w:val="0087023E"/>
    <w:rsid w:val="008D7B61"/>
    <w:rsid w:val="008E534B"/>
    <w:rsid w:val="008F6AA5"/>
    <w:rsid w:val="00906D8E"/>
    <w:rsid w:val="00935F05"/>
    <w:rsid w:val="00937439"/>
    <w:rsid w:val="009411B0"/>
    <w:rsid w:val="009449A8"/>
    <w:rsid w:val="00981F76"/>
    <w:rsid w:val="009A58B0"/>
    <w:rsid w:val="009C7D1B"/>
    <w:rsid w:val="00A013BD"/>
    <w:rsid w:val="00A07B44"/>
    <w:rsid w:val="00A22937"/>
    <w:rsid w:val="00A41597"/>
    <w:rsid w:val="00A44725"/>
    <w:rsid w:val="00A95F72"/>
    <w:rsid w:val="00AA4285"/>
    <w:rsid w:val="00AB2647"/>
    <w:rsid w:val="00AB7D3D"/>
    <w:rsid w:val="00AE0129"/>
    <w:rsid w:val="00B14D93"/>
    <w:rsid w:val="00B17F97"/>
    <w:rsid w:val="00B32B51"/>
    <w:rsid w:val="00B56ABC"/>
    <w:rsid w:val="00B6253F"/>
    <w:rsid w:val="00B7096F"/>
    <w:rsid w:val="00BB019E"/>
    <w:rsid w:val="00BC6C87"/>
    <w:rsid w:val="00BC73BC"/>
    <w:rsid w:val="00BE72A2"/>
    <w:rsid w:val="00C1328F"/>
    <w:rsid w:val="00C52607"/>
    <w:rsid w:val="00C73B12"/>
    <w:rsid w:val="00CA37EA"/>
    <w:rsid w:val="00CA3DDC"/>
    <w:rsid w:val="00CB0DEF"/>
    <w:rsid w:val="00CD75FA"/>
    <w:rsid w:val="00D02FB2"/>
    <w:rsid w:val="00D03F4D"/>
    <w:rsid w:val="00D15816"/>
    <w:rsid w:val="00D2271B"/>
    <w:rsid w:val="00D86186"/>
    <w:rsid w:val="00D94507"/>
    <w:rsid w:val="00D96310"/>
    <w:rsid w:val="00DA18A1"/>
    <w:rsid w:val="00DE6E29"/>
    <w:rsid w:val="00E044FB"/>
    <w:rsid w:val="00E2365C"/>
    <w:rsid w:val="00E458AC"/>
    <w:rsid w:val="00F06282"/>
    <w:rsid w:val="00F24871"/>
    <w:rsid w:val="00F3052A"/>
    <w:rsid w:val="00F61970"/>
    <w:rsid w:val="00F64C16"/>
    <w:rsid w:val="00F67024"/>
    <w:rsid w:val="00F70095"/>
    <w:rsid w:val="00F73453"/>
    <w:rsid w:val="00F874B2"/>
    <w:rsid w:val="00F969E8"/>
    <w:rsid w:val="00FA0B1A"/>
    <w:rsid w:val="00FC07CF"/>
    <w:rsid w:val="00FE3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681"/>
    <w:pPr>
      <w:widowControl w:val="0"/>
      <w:tabs>
        <w:tab w:val="right" w:pos="8640"/>
      </w:tabs>
      <w:suppressAutoHyphens/>
    </w:pPr>
    <w:rPr>
      <w:rFonts w:ascii="Arial" w:eastAsia="DejaVu LGC Sans" w:hAnsi="Arial"/>
      <w:sz w:val="24"/>
      <w:szCs w:val="24"/>
      <w:lang w:eastAsia="ar-SA"/>
    </w:rPr>
  </w:style>
  <w:style w:type="paragraph" w:styleId="Heading1">
    <w:name w:val="heading 1"/>
    <w:basedOn w:val="Normal"/>
    <w:next w:val="Normal"/>
    <w:qFormat/>
    <w:rsid w:val="00381681"/>
    <w:pPr>
      <w:keepNext/>
      <w:numPr>
        <w:numId w:val="1"/>
      </w:numPr>
      <w:spacing w:before="240" w:after="60"/>
      <w:outlineLvl w:val="0"/>
    </w:pPr>
    <w:rPr>
      <w:rFonts w:eastAsia="Times New Roman"/>
      <w:b/>
      <w:bCs/>
      <w:kern w:val="1"/>
      <w:sz w:val="48"/>
      <w:szCs w:val="40"/>
    </w:rPr>
  </w:style>
  <w:style w:type="paragraph" w:styleId="Heading2">
    <w:name w:val="heading 2"/>
    <w:basedOn w:val="Normal"/>
    <w:next w:val="Normal"/>
    <w:qFormat/>
    <w:rsid w:val="00381681"/>
    <w:pPr>
      <w:keepNext/>
      <w:keepLines/>
      <w:numPr>
        <w:ilvl w:val="1"/>
        <w:numId w:val="1"/>
      </w:numPr>
      <w:tabs>
        <w:tab w:val="clear" w:pos="8640"/>
      </w:tabs>
      <w:spacing w:before="115" w:after="58"/>
      <w:outlineLvl w:val="1"/>
    </w:pPr>
    <w:rPr>
      <w:rFonts w:eastAsia="Times New Roman"/>
      <w:b/>
      <w:bCs/>
      <w:i/>
      <w:iCs/>
      <w:sz w:val="36"/>
      <w:szCs w:val="36"/>
    </w:rPr>
  </w:style>
  <w:style w:type="paragraph" w:styleId="Heading3">
    <w:name w:val="heading 3"/>
    <w:basedOn w:val="Normal"/>
    <w:next w:val="Normal"/>
    <w:qFormat/>
    <w:rsid w:val="00381681"/>
    <w:pPr>
      <w:keepNext/>
      <w:numPr>
        <w:ilvl w:val="2"/>
        <w:numId w:val="1"/>
      </w:numPr>
      <w:spacing w:before="240" w:after="60"/>
      <w:outlineLvl w:val="2"/>
    </w:pPr>
    <w:rPr>
      <w:rFonts w:eastAsia="Times New Roman"/>
      <w:b/>
      <w:bCs/>
      <w:sz w:val="32"/>
      <w:szCs w:val="26"/>
    </w:rPr>
  </w:style>
  <w:style w:type="paragraph" w:styleId="Heading4">
    <w:name w:val="heading 4"/>
    <w:basedOn w:val="Normal"/>
    <w:next w:val="Normal"/>
    <w:qFormat/>
    <w:rsid w:val="00381681"/>
    <w:pPr>
      <w:keepNext/>
      <w:numPr>
        <w:ilvl w:val="3"/>
        <w:numId w:val="1"/>
      </w:numPr>
      <w:spacing w:before="240" w:after="60"/>
      <w:outlineLvl w:val="3"/>
    </w:pPr>
    <w:rPr>
      <w:rFonts w:eastAsia="Times New Roman"/>
      <w:b/>
      <w:bCs/>
      <w:sz w:val="26"/>
      <w:szCs w:val="28"/>
    </w:rPr>
  </w:style>
  <w:style w:type="paragraph" w:styleId="Heading5">
    <w:name w:val="heading 5"/>
    <w:basedOn w:val="Heading"/>
    <w:next w:val="BodyText"/>
    <w:qFormat/>
    <w:rsid w:val="00381681"/>
    <w:pPr>
      <w:numPr>
        <w:ilvl w:val="4"/>
        <w:numId w:val="1"/>
      </w:numPr>
      <w:outlineLvl w:val="4"/>
    </w:pPr>
    <w:rPr>
      <w:b/>
      <w:bCs/>
      <w:sz w:val="24"/>
      <w:szCs w:val="24"/>
    </w:rPr>
  </w:style>
  <w:style w:type="paragraph" w:styleId="Heading6">
    <w:name w:val="heading 6"/>
    <w:basedOn w:val="Heading"/>
    <w:next w:val="BodyText"/>
    <w:qFormat/>
    <w:rsid w:val="00381681"/>
    <w:pPr>
      <w:numPr>
        <w:ilvl w:val="5"/>
        <w:numId w:val="1"/>
      </w:numPr>
      <w:outlineLvl w:val="5"/>
    </w:pPr>
    <w:rPr>
      <w:b/>
      <w:bCs/>
      <w:sz w:val="21"/>
      <w:szCs w:val="21"/>
    </w:rPr>
  </w:style>
  <w:style w:type="paragraph" w:styleId="Heading7">
    <w:name w:val="heading 7"/>
    <w:basedOn w:val="Heading"/>
    <w:next w:val="BodyText"/>
    <w:qFormat/>
    <w:rsid w:val="00381681"/>
    <w:pPr>
      <w:numPr>
        <w:ilvl w:val="6"/>
        <w:numId w:val="1"/>
      </w:numPr>
      <w:outlineLvl w:val="6"/>
    </w:pPr>
    <w:rPr>
      <w:b/>
      <w:bCs/>
      <w:sz w:val="21"/>
      <w:szCs w:val="21"/>
    </w:rPr>
  </w:style>
  <w:style w:type="paragraph" w:styleId="Heading8">
    <w:name w:val="heading 8"/>
    <w:basedOn w:val="Heading"/>
    <w:next w:val="BodyText"/>
    <w:qFormat/>
    <w:rsid w:val="00381681"/>
    <w:pPr>
      <w:numPr>
        <w:ilvl w:val="7"/>
        <w:numId w:val="1"/>
      </w:numPr>
      <w:spacing w:before="245" w:after="58"/>
      <w:outlineLvl w:val="7"/>
    </w:pPr>
    <w:rPr>
      <w:rFonts w:ascii="Arial" w:hAnsi="Arial"/>
      <w:b/>
      <w:bCs/>
      <w:sz w:val="48"/>
      <w:szCs w:val="21"/>
    </w:rPr>
  </w:style>
  <w:style w:type="paragraph" w:styleId="Heading9">
    <w:name w:val="heading 9"/>
    <w:basedOn w:val="Heading"/>
    <w:next w:val="BodyText"/>
    <w:qFormat/>
    <w:rsid w:val="00381681"/>
    <w:pPr>
      <w:numPr>
        <w:ilvl w:val="8"/>
        <w:numId w:val="1"/>
      </w:numPr>
      <w:outlineLvl w:val="8"/>
    </w:pPr>
    <w:rPr>
      <w:rFonts w:ascii="Arial" w:hAnsi="Arial"/>
      <w:b/>
      <w:bCs/>
      <w:sz w:val="3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381681"/>
    <w:rPr>
      <w:rFonts w:ascii="Wingdings" w:hAnsi="Wingdings" w:cs="StarSymbol"/>
      <w:sz w:val="18"/>
      <w:szCs w:val="18"/>
    </w:rPr>
  </w:style>
  <w:style w:type="character" w:customStyle="1" w:styleId="WW8Num3z0">
    <w:name w:val="WW8Num3z0"/>
    <w:rsid w:val="00381681"/>
    <w:rPr>
      <w:rFonts w:ascii="Wingdings" w:hAnsi="Wingdings" w:cs="StarSymbol"/>
      <w:sz w:val="18"/>
      <w:szCs w:val="18"/>
    </w:rPr>
  </w:style>
  <w:style w:type="character" w:customStyle="1" w:styleId="WW8Num4z0">
    <w:name w:val="WW8Num4z0"/>
    <w:rsid w:val="00381681"/>
    <w:rPr>
      <w:rFonts w:ascii="Wingdings" w:hAnsi="Wingdings" w:cs="StarSymbol"/>
      <w:sz w:val="18"/>
      <w:szCs w:val="18"/>
    </w:rPr>
  </w:style>
  <w:style w:type="character" w:customStyle="1" w:styleId="WW8Num5z0">
    <w:name w:val="WW8Num5z0"/>
    <w:rsid w:val="00381681"/>
    <w:rPr>
      <w:rFonts w:ascii="Wingdings" w:hAnsi="Wingdings" w:cs="StarSymbol"/>
      <w:sz w:val="18"/>
      <w:szCs w:val="18"/>
    </w:rPr>
  </w:style>
  <w:style w:type="character" w:customStyle="1" w:styleId="WW8Num5z1">
    <w:name w:val="WW8Num5z1"/>
    <w:rsid w:val="00381681"/>
    <w:rPr>
      <w:rFonts w:ascii="Wingdings 2" w:hAnsi="Wingdings 2" w:cs="StarSymbol"/>
      <w:sz w:val="18"/>
      <w:szCs w:val="18"/>
    </w:rPr>
  </w:style>
  <w:style w:type="character" w:customStyle="1" w:styleId="WW8Num5z2">
    <w:name w:val="WW8Num5z2"/>
    <w:rsid w:val="00381681"/>
    <w:rPr>
      <w:rFonts w:ascii="StarSymbol" w:hAnsi="StarSymbol" w:cs="StarSymbol"/>
      <w:sz w:val="18"/>
      <w:szCs w:val="18"/>
    </w:rPr>
  </w:style>
  <w:style w:type="character" w:customStyle="1" w:styleId="WW8Num6z0">
    <w:name w:val="WW8Num6z0"/>
    <w:rsid w:val="00381681"/>
    <w:rPr>
      <w:rFonts w:ascii="Symbol" w:hAnsi="Symbol"/>
    </w:rPr>
  </w:style>
  <w:style w:type="character" w:customStyle="1" w:styleId="WW8Num7z0">
    <w:name w:val="WW8Num7z0"/>
    <w:rsid w:val="00381681"/>
    <w:rPr>
      <w:rFonts w:ascii="Nimbus Roman No9 L" w:eastAsia="Times New Roman" w:hAnsi="Nimbus Roman No9 L" w:cs="Times New Roman"/>
    </w:rPr>
  </w:style>
  <w:style w:type="character" w:customStyle="1" w:styleId="WW8Num8z0">
    <w:name w:val="WW8Num8z0"/>
    <w:rsid w:val="00381681"/>
    <w:rPr>
      <w:rFonts w:ascii="Symbol" w:hAnsi="Symbol"/>
    </w:rPr>
  </w:style>
  <w:style w:type="character" w:customStyle="1" w:styleId="WW8Num10z0">
    <w:name w:val="WW8Num10z0"/>
    <w:rsid w:val="00381681"/>
    <w:rPr>
      <w:rFonts w:ascii="Symbol" w:hAnsi="Symbol"/>
    </w:rPr>
  </w:style>
  <w:style w:type="character" w:customStyle="1" w:styleId="WW8Num10z1">
    <w:name w:val="WW8Num10z1"/>
    <w:rsid w:val="00381681"/>
    <w:rPr>
      <w:rFonts w:ascii="Courier New" w:hAnsi="Courier New" w:cs="Courier New"/>
    </w:rPr>
  </w:style>
  <w:style w:type="character" w:customStyle="1" w:styleId="WW8Num10z2">
    <w:name w:val="WW8Num10z2"/>
    <w:rsid w:val="00381681"/>
    <w:rPr>
      <w:rFonts w:ascii="Wingdings" w:hAnsi="Wingdings"/>
    </w:rPr>
  </w:style>
  <w:style w:type="character" w:customStyle="1" w:styleId="WW8Num11z0">
    <w:name w:val="WW8Num11z0"/>
    <w:rsid w:val="00381681"/>
    <w:rPr>
      <w:rFonts w:ascii="Symbol" w:hAnsi="Symbol"/>
    </w:rPr>
  </w:style>
  <w:style w:type="character" w:customStyle="1" w:styleId="WW8Num12z0">
    <w:name w:val="WW8Num12z0"/>
    <w:rsid w:val="00381681"/>
    <w:rPr>
      <w:rFonts w:ascii="Symbol" w:hAnsi="Symbol"/>
    </w:rPr>
  </w:style>
  <w:style w:type="character" w:customStyle="1" w:styleId="WW8Num12z3">
    <w:name w:val="WW8Num12z3"/>
    <w:rsid w:val="00381681"/>
    <w:rPr>
      <w:rFonts w:ascii="Symbol" w:hAnsi="Symbol" w:cs="StarSymbol"/>
      <w:sz w:val="18"/>
      <w:szCs w:val="18"/>
    </w:rPr>
  </w:style>
  <w:style w:type="character" w:customStyle="1" w:styleId="WW8Num14z0">
    <w:name w:val="WW8Num14z0"/>
    <w:rsid w:val="00381681"/>
    <w:rPr>
      <w:rFonts w:ascii="Symbol" w:hAnsi="Symbol"/>
    </w:rPr>
  </w:style>
  <w:style w:type="character" w:customStyle="1" w:styleId="WW8Num15z0">
    <w:name w:val="WW8Num15z0"/>
    <w:rsid w:val="00381681"/>
    <w:rPr>
      <w:rFonts w:ascii="Symbol" w:hAnsi="Symbol"/>
      <w:sz w:val="20"/>
    </w:rPr>
  </w:style>
  <w:style w:type="character" w:customStyle="1" w:styleId="WW8Num15z1">
    <w:name w:val="WW8Num15z1"/>
    <w:rsid w:val="00381681"/>
    <w:rPr>
      <w:rFonts w:ascii="Courier New" w:hAnsi="Courier New"/>
      <w:sz w:val="20"/>
    </w:rPr>
  </w:style>
  <w:style w:type="character" w:customStyle="1" w:styleId="WW8Num15z2">
    <w:name w:val="WW8Num15z2"/>
    <w:rsid w:val="00381681"/>
    <w:rPr>
      <w:rFonts w:ascii="Wingdings" w:hAnsi="Wingdings"/>
      <w:sz w:val="20"/>
    </w:rPr>
  </w:style>
  <w:style w:type="character" w:customStyle="1" w:styleId="Absatz-Standardschriftart">
    <w:name w:val="Absatz-Standardschriftart"/>
    <w:rsid w:val="00381681"/>
  </w:style>
  <w:style w:type="character" w:customStyle="1" w:styleId="WW8Num4z1">
    <w:name w:val="WW8Num4z1"/>
    <w:rsid w:val="00381681"/>
    <w:rPr>
      <w:rFonts w:ascii="Wingdings 2" w:hAnsi="Wingdings 2" w:cs="StarSymbol"/>
      <w:sz w:val="18"/>
      <w:szCs w:val="18"/>
    </w:rPr>
  </w:style>
  <w:style w:type="character" w:customStyle="1" w:styleId="WW8Num4z2">
    <w:name w:val="WW8Num4z2"/>
    <w:rsid w:val="00381681"/>
    <w:rPr>
      <w:rFonts w:ascii="StarSymbol" w:hAnsi="StarSymbol" w:cs="StarSymbol"/>
      <w:sz w:val="18"/>
      <w:szCs w:val="18"/>
    </w:rPr>
  </w:style>
  <w:style w:type="character" w:customStyle="1" w:styleId="WW8Num7z1">
    <w:name w:val="WW8Num7z1"/>
    <w:rsid w:val="00381681"/>
    <w:rPr>
      <w:rFonts w:ascii="Courier New" w:hAnsi="Courier New" w:cs="Courier New"/>
    </w:rPr>
  </w:style>
  <w:style w:type="character" w:customStyle="1" w:styleId="WW8Num7z2">
    <w:name w:val="WW8Num7z2"/>
    <w:rsid w:val="00381681"/>
    <w:rPr>
      <w:rFonts w:ascii="Wingdings" w:hAnsi="Wingdings"/>
    </w:rPr>
  </w:style>
  <w:style w:type="character" w:customStyle="1" w:styleId="WW8Num8z1">
    <w:name w:val="WW8Num8z1"/>
    <w:rsid w:val="00381681"/>
    <w:rPr>
      <w:rFonts w:ascii="Courier New" w:hAnsi="Courier New" w:cs="Courier New"/>
    </w:rPr>
  </w:style>
  <w:style w:type="character" w:customStyle="1" w:styleId="WW8Num8z2">
    <w:name w:val="WW8Num8z2"/>
    <w:rsid w:val="00381681"/>
    <w:rPr>
      <w:rFonts w:ascii="Wingdings" w:hAnsi="Wingdings"/>
    </w:rPr>
  </w:style>
  <w:style w:type="character" w:customStyle="1" w:styleId="WW8Num9z0">
    <w:name w:val="WW8Num9z0"/>
    <w:rsid w:val="00381681"/>
    <w:rPr>
      <w:rFonts w:ascii="Symbol" w:hAnsi="Symbol"/>
    </w:rPr>
  </w:style>
  <w:style w:type="character" w:customStyle="1" w:styleId="WW8Num9z1">
    <w:name w:val="WW8Num9z1"/>
    <w:rsid w:val="00381681"/>
    <w:rPr>
      <w:rFonts w:ascii="Courier New" w:hAnsi="Courier New" w:cs="Courier New"/>
    </w:rPr>
  </w:style>
  <w:style w:type="character" w:customStyle="1" w:styleId="WW8Num9z2">
    <w:name w:val="WW8Num9z2"/>
    <w:rsid w:val="00381681"/>
    <w:rPr>
      <w:rFonts w:ascii="Wingdings" w:hAnsi="Wingdings"/>
    </w:rPr>
  </w:style>
  <w:style w:type="character" w:customStyle="1" w:styleId="WW8Num11z1">
    <w:name w:val="WW8Num11z1"/>
    <w:rsid w:val="00381681"/>
    <w:rPr>
      <w:rFonts w:ascii="Courier New" w:hAnsi="Courier New" w:cs="Courier New"/>
    </w:rPr>
  </w:style>
  <w:style w:type="character" w:customStyle="1" w:styleId="WW8Num11z2">
    <w:name w:val="WW8Num11z2"/>
    <w:rsid w:val="00381681"/>
    <w:rPr>
      <w:rFonts w:ascii="Wingdings" w:hAnsi="Wingdings"/>
    </w:rPr>
  </w:style>
  <w:style w:type="character" w:customStyle="1" w:styleId="WW8Num12z1">
    <w:name w:val="WW8Num12z1"/>
    <w:rsid w:val="00381681"/>
    <w:rPr>
      <w:rFonts w:ascii="Courier New" w:hAnsi="Courier New" w:cs="Courier New"/>
    </w:rPr>
  </w:style>
  <w:style w:type="character" w:customStyle="1" w:styleId="WW8Num12z2">
    <w:name w:val="WW8Num12z2"/>
    <w:rsid w:val="00381681"/>
    <w:rPr>
      <w:rFonts w:ascii="Wingdings" w:hAnsi="Wingdings"/>
    </w:rPr>
  </w:style>
  <w:style w:type="character" w:customStyle="1" w:styleId="WW8Num14z1">
    <w:name w:val="WW8Num14z1"/>
    <w:rsid w:val="00381681"/>
    <w:rPr>
      <w:rFonts w:ascii="Courier New" w:hAnsi="Courier New" w:cs="Courier New"/>
    </w:rPr>
  </w:style>
  <w:style w:type="character" w:customStyle="1" w:styleId="WW8Num14z2">
    <w:name w:val="WW8Num14z2"/>
    <w:rsid w:val="00381681"/>
    <w:rPr>
      <w:rFonts w:ascii="Wingdings" w:hAnsi="Wingdings"/>
    </w:rPr>
  </w:style>
  <w:style w:type="character" w:customStyle="1" w:styleId="WW8Num16z0">
    <w:name w:val="WW8Num16z0"/>
    <w:rsid w:val="00381681"/>
    <w:rPr>
      <w:rFonts w:ascii="Symbol" w:hAnsi="Symbol"/>
    </w:rPr>
  </w:style>
  <w:style w:type="character" w:customStyle="1" w:styleId="WW8Num16z1">
    <w:name w:val="WW8Num16z1"/>
    <w:rsid w:val="00381681"/>
    <w:rPr>
      <w:rFonts w:ascii="Courier New" w:hAnsi="Courier New" w:cs="Courier New"/>
    </w:rPr>
  </w:style>
  <w:style w:type="character" w:customStyle="1" w:styleId="WW8Num16z2">
    <w:name w:val="WW8Num16z2"/>
    <w:rsid w:val="00381681"/>
    <w:rPr>
      <w:rFonts w:ascii="Wingdings" w:hAnsi="Wingdings"/>
    </w:rPr>
  </w:style>
  <w:style w:type="character" w:customStyle="1" w:styleId="WW-DefaultParagraphFont">
    <w:name w:val="WW-Default Paragraph Font"/>
    <w:rsid w:val="00381681"/>
  </w:style>
  <w:style w:type="character" w:customStyle="1" w:styleId="WW-Absatz-Standardschriftart">
    <w:name w:val="WW-Absatz-Standardschriftart"/>
    <w:rsid w:val="00381681"/>
  </w:style>
  <w:style w:type="character" w:customStyle="1" w:styleId="WW8Num2z1">
    <w:name w:val="WW8Num2z1"/>
    <w:rsid w:val="00381681"/>
    <w:rPr>
      <w:rFonts w:ascii="Wingdings 2" w:hAnsi="Wingdings 2" w:cs="StarSymbol"/>
      <w:sz w:val="18"/>
      <w:szCs w:val="18"/>
    </w:rPr>
  </w:style>
  <w:style w:type="character" w:customStyle="1" w:styleId="WW8Num2z2">
    <w:name w:val="WW8Num2z2"/>
    <w:rsid w:val="00381681"/>
    <w:rPr>
      <w:rFonts w:ascii="StarSymbol" w:hAnsi="StarSymbol" w:cs="StarSymbol"/>
      <w:sz w:val="18"/>
      <w:szCs w:val="18"/>
    </w:rPr>
  </w:style>
  <w:style w:type="character" w:customStyle="1" w:styleId="WW8Num3z1">
    <w:name w:val="WW8Num3z1"/>
    <w:rsid w:val="00381681"/>
    <w:rPr>
      <w:rFonts w:ascii="Wingdings 2" w:hAnsi="Wingdings 2" w:cs="StarSymbol"/>
      <w:sz w:val="18"/>
      <w:szCs w:val="18"/>
    </w:rPr>
  </w:style>
  <w:style w:type="character" w:customStyle="1" w:styleId="WW8Num3z2">
    <w:name w:val="WW8Num3z2"/>
    <w:rsid w:val="00381681"/>
    <w:rPr>
      <w:rFonts w:ascii="StarSymbol" w:hAnsi="StarSymbol" w:cs="StarSymbol"/>
      <w:sz w:val="18"/>
      <w:szCs w:val="18"/>
    </w:rPr>
  </w:style>
  <w:style w:type="character" w:customStyle="1" w:styleId="WW8Num7z3">
    <w:name w:val="WW8Num7z3"/>
    <w:rsid w:val="00381681"/>
    <w:rPr>
      <w:rFonts w:ascii="Symbol" w:hAnsi="Symbol"/>
    </w:rPr>
  </w:style>
  <w:style w:type="character" w:customStyle="1" w:styleId="WW-DefaultParagraphFont1">
    <w:name w:val="WW-Default Paragraph Font1"/>
    <w:rsid w:val="00381681"/>
  </w:style>
  <w:style w:type="character" w:customStyle="1" w:styleId="WW-Absatz-Standardschriftart1">
    <w:name w:val="WW-Absatz-Standardschriftart1"/>
    <w:rsid w:val="00381681"/>
  </w:style>
  <w:style w:type="character" w:customStyle="1" w:styleId="WW-Absatz-Standardschriftart11">
    <w:name w:val="WW-Absatz-Standardschriftart11"/>
    <w:rsid w:val="00381681"/>
  </w:style>
  <w:style w:type="character" w:customStyle="1" w:styleId="WW-Absatz-Standardschriftart111">
    <w:name w:val="WW-Absatz-Standardschriftart111"/>
    <w:rsid w:val="00381681"/>
  </w:style>
  <w:style w:type="character" w:customStyle="1" w:styleId="WW-Absatz-Standardschriftart1111">
    <w:name w:val="WW-Absatz-Standardschriftart1111"/>
    <w:rsid w:val="00381681"/>
  </w:style>
  <w:style w:type="character" w:customStyle="1" w:styleId="WW-Absatz-Standardschriftart11111">
    <w:name w:val="WW-Absatz-Standardschriftart11111"/>
    <w:rsid w:val="00381681"/>
  </w:style>
  <w:style w:type="character" w:customStyle="1" w:styleId="WW-DefaultParagraphFont11">
    <w:name w:val="WW-Default Paragraph Font11"/>
    <w:rsid w:val="00381681"/>
  </w:style>
  <w:style w:type="character" w:customStyle="1" w:styleId="WW-Absatz-Standardschriftart111111">
    <w:name w:val="WW-Absatz-Standardschriftart111111"/>
    <w:rsid w:val="00381681"/>
  </w:style>
  <w:style w:type="character" w:customStyle="1" w:styleId="WW-Absatz-Standardschriftart1111111">
    <w:name w:val="WW-Absatz-Standardschriftart1111111"/>
    <w:rsid w:val="00381681"/>
  </w:style>
  <w:style w:type="character" w:customStyle="1" w:styleId="WW-Absatz-Standardschriftart11111111">
    <w:name w:val="WW-Absatz-Standardschriftart11111111"/>
    <w:rsid w:val="00381681"/>
  </w:style>
  <w:style w:type="character" w:customStyle="1" w:styleId="WW-Absatz-Standardschriftart111111111">
    <w:name w:val="WW-Absatz-Standardschriftart111111111"/>
    <w:rsid w:val="00381681"/>
  </w:style>
  <w:style w:type="character" w:customStyle="1" w:styleId="WW-DefaultParagraphFont111">
    <w:name w:val="WW-Default Paragraph Font111"/>
    <w:rsid w:val="00381681"/>
  </w:style>
  <w:style w:type="character" w:customStyle="1" w:styleId="WW-DefaultParagraphFont1111">
    <w:name w:val="WW-Default Paragraph Font1111"/>
    <w:rsid w:val="00381681"/>
  </w:style>
  <w:style w:type="character" w:customStyle="1" w:styleId="WW8Num1z0">
    <w:name w:val="WW8Num1z0"/>
    <w:rsid w:val="00381681"/>
    <w:rPr>
      <w:rFonts w:ascii="Symbol" w:hAnsi="Symbol" w:cs="StarSymbol"/>
      <w:sz w:val="18"/>
      <w:szCs w:val="18"/>
    </w:rPr>
  </w:style>
  <w:style w:type="character" w:customStyle="1" w:styleId="WW8Num1z1">
    <w:name w:val="WW8Num1z1"/>
    <w:rsid w:val="00381681"/>
    <w:rPr>
      <w:rFonts w:ascii="Wingdings 2" w:hAnsi="Wingdings 2" w:cs="StarSymbol"/>
      <w:sz w:val="18"/>
      <w:szCs w:val="18"/>
    </w:rPr>
  </w:style>
  <w:style w:type="character" w:customStyle="1" w:styleId="WW8Num1z2">
    <w:name w:val="WW8Num1z2"/>
    <w:rsid w:val="00381681"/>
    <w:rPr>
      <w:rFonts w:ascii="StarSymbol" w:hAnsi="StarSymbol" w:cs="StarSymbol"/>
      <w:sz w:val="18"/>
      <w:szCs w:val="18"/>
    </w:rPr>
  </w:style>
  <w:style w:type="character" w:customStyle="1" w:styleId="WW-DefaultParagraphFont11111">
    <w:name w:val="WW-Default Paragraph Font11111"/>
    <w:rsid w:val="00381681"/>
  </w:style>
  <w:style w:type="character" w:customStyle="1" w:styleId="WW-Absatz-Standardschriftart1111111111">
    <w:name w:val="WW-Absatz-Standardschriftart1111111111"/>
    <w:rsid w:val="00381681"/>
  </w:style>
  <w:style w:type="character" w:customStyle="1" w:styleId="WW-Absatz-Standardschriftart11111111111">
    <w:name w:val="WW-Absatz-Standardschriftart11111111111"/>
    <w:rsid w:val="00381681"/>
  </w:style>
  <w:style w:type="character" w:customStyle="1" w:styleId="WW-Absatz-Standardschriftart111111111111">
    <w:name w:val="WW-Absatz-Standardschriftart111111111111"/>
    <w:rsid w:val="00381681"/>
  </w:style>
  <w:style w:type="character" w:customStyle="1" w:styleId="WW-Absatz-Standardschriftart1111111111111">
    <w:name w:val="WW-Absatz-Standardschriftart1111111111111"/>
    <w:rsid w:val="00381681"/>
  </w:style>
  <w:style w:type="character" w:customStyle="1" w:styleId="WW-Absatz-Standardschriftart11111111111111">
    <w:name w:val="WW-Absatz-Standardschriftart11111111111111"/>
    <w:rsid w:val="00381681"/>
  </w:style>
  <w:style w:type="character" w:customStyle="1" w:styleId="WW-Absatz-Standardschriftart111111111111111">
    <w:name w:val="WW-Absatz-Standardschriftart111111111111111"/>
    <w:rsid w:val="00381681"/>
  </w:style>
  <w:style w:type="character" w:customStyle="1" w:styleId="WW-Absatz-Standardschriftart1111111111111111">
    <w:name w:val="WW-Absatz-Standardschriftart1111111111111111"/>
    <w:rsid w:val="00381681"/>
  </w:style>
  <w:style w:type="character" w:customStyle="1" w:styleId="WW-Absatz-Standardschriftart11111111111111111">
    <w:name w:val="WW-Absatz-Standardschriftart11111111111111111"/>
    <w:rsid w:val="00381681"/>
  </w:style>
  <w:style w:type="character" w:styleId="Hyperlink">
    <w:name w:val="Hyperlink"/>
    <w:rsid w:val="00381681"/>
    <w:rPr>
      <w:color w:val="auto"/>
      <w:u w:val="none"/>
    </w:rPr>
  </w:style>
  <w:style w:type="character" w:customStyle="1" w:styleId="Bullets">
    <w:name w:val="Bullets"/>
    <w:rsid w:val="00381681"/>
    <w:rPr>
      <w:rFonts w:ascii="StarSymbol" w:eastAsia="StarSymbol" w:hAnsi="StarSymbol" w:cs="StarSymbol"/>
      <w:sz w:val="18"/>
      <w:szCs w:val="18"/>
    </w:rPr>
  </w:style>
  <w:style w:type="character" w:customStyle="1" w:styleId="NumberingSymbols">
    <w:name w:val="Numbering Symbols"/>
    <w:rsid w:val="00381681"/>
    <w:rPr>
      <w:b w:val="0"/>
      <w:bCs w:val="0"/>
    </w:rPr>
  </w:style>
  <w:style w:type="character" w:customStyle="1" w:styleId="Heading1Char">
    <w:name w:val="Heading 1 Char"/>
    <w:basedOn w:val="WW-DefaultParagraphFont11111"/>
    <w:rsid w:val="00381681"/>
    <w:rPr>
      <w:rFonts w:ascii="Cambria" w:hAnsi="Cambria" w:cs="Times New Roman"/>
      <w:b/>
      <w:bCs/>
      <w:kern w:val="1"/>
      <w:sz w:val="40"/>
      <w:szCs w:val="40"/>
    </w:rPr>
  </w:style>
  <w:style w:type="character" w:customStyle="1" w:styleId="Heading2Char">
    <w:name w:val="Heading 2 Char"/>
    <w:basedOn w:val="WW-DefaultParagraphFont111"/>
    <w:rsid w:val="00381681"/>
    <w:rPr>
      <w:rFonts w:ascii="Cambria" w:eastAsia="Times New Roman" w:hAnsi="Cambria" w:cs="Times New Roman"/>
      <w:b/>
      <w:bCs/>
      <w:i/>
      <w:iCs/>
      <w:sz w:val="28"/>
      <w:szCs w:val="28"/>
    </w:rPr>
  </w:style>
  <w:style w:type="character" w:customStyle="1" w:styleId="Heading3Char">
    <w:name w:val="Heading 3 Char"/>
    <w:basedOn w:val="WW-DefaultParagraphFont111"/>
    <w:rsid w:val="00381681"/>
    <w:rPr>
      <w:rFonts w:ascii="Cambria" w:eastAsia="Times New Roman" w:hAnsi="Cambria" w:cs="Times New Roman"/>
      <w:b/>
      <w:bCs/>
      <w:sz w:val="26"/>
      <w:szCs w:val="26"/>
    </w:rPr>
  </w:style>
  <w:style w:type="character" w:customStyle="1" w:styleId="HeaderChar">
    <w:name w:val="Header Char"/>
    <w:basedOn w:val="WW-DefaultParagraphFont11"/>
    <w:rsid w:val="00381681"/>
    <w:rPr>
      <w:rFonts w:ascii="Nimbus Roman No9 L" w:eastAsia="DejaVu LGC Sans" w:hAnsi="Nimbus Roman No9 L"/>
      <w:sz w:val="24"/>
      <w:szCs w:val="24"/>
    </w:rPr>
  </w:style>
  <w:style w:type="character" w:customStyle="1" w:styleId="FooterChar">
    <w:name w:val="Footer Char"/>
    <w:basedOn w:val="WW-DefaultParagraphFont11"/>
    <w:rsid w:val="00381681"/>
    <w:rPr>
      <w:rFonts w:ascii="Nimbus Roman No9 L" w:eastAsia="DejaVu LGC Sans" w:hAnsi="Nimbus Roman No9 L"/>
      <w:sz w:val="24"/>
      <w:szCs w:val="24"/>
    </w:rPr>
  </w:style>
  <w:style w:type="character" w:customStyle="1" w:styleId="Heading4Char">
    <w:name w:val="Heading 4 Char"/>
    <w:basedOn w:val="DefaultParagraphFont"/>
    <w:rsid w:val="00381681"/>
    <w:rPr>
      <w:rFonts w:ascii="Calibri" w:eastAsia="Times New Roman" w:hAnsi="Calibri" w:cs="Times New Roman"/>
      <w:b/>
      <w:bCs/>
      <w:sz w:val="28"/>
      <w:szCs w:val="28"/>
    </w:rPr>
  </w:style>
  <w:style w:type="character" w:customStyle="1" w:styleId="t1">
    <w:name w:val="t1"/>
    <w:basedOn w:val="DefaultParagraphFont"/>
    <w:rsid w:val="00381681"/>
    <w:rPr>
      <w:rFonts w:ascii="Arial" w:hAnsi="Arial" w:cs="Arial"/>
      <w:b/>
      <w:bCs/>
      <w:sz w:val="31"/>
      <w:szCs w:val="31"/>
    </w:rPr>
  </w:style>
  <w:style w:type="character" w:customStyle="1" w:styleId="tt1">
    <w:name w:val="tt1"/>
    <w:basedOn w:val="DefaultParagraphFont"/>
    <w:rsid w:val="00381681"/>
    <w:rPr>
      <w:rFonts w:ascii="Arial" w:hAnsi="Arial" w:cs="Arial"/>
      <w:sz w:val="17"/>
      <w:szCs w:val="17"/>
    </w:rPr>
  </w:style>
  <w:style w:type="character" w:customStyle="1" w:styleId="t21">
    <w:name w:val="t21"/>
    <w:basedOn w:val="DefaultParagraphFont"/>
    <w:rsid w:val="00381681"/>
    <w:rPr>
      <w:rFonts w:ascii="Arial" w:hAnsi="Arial" w:cs="Arial"/>
      <w:b/>
      <w:bCs/>
      <w:sz w:val="24"/>
      <w:szCs w:val="24"/>
    </w:rPr>
  </w:style>
  <w:style w:type="character" w:styleId="FollowedHyperlink">
    <w:name w:val="FollowedHyperlink"/>
    <w:basedOn w:val="DefaultParagraphFont"/>
    <w:rsid w:val="00381681"/>
    <w:rPr>
      <w:color w:val="800080"/>
      <w:u w:val="single"/>
    </w:rPr>
  </w:style>
  <w:style w:type="character" w:customStyle="1" w:styleId="SourceText">
    <w:name w:val="Source Text"/>
    <w:rsid w:val="00381681"/>
    <w:rPr>
      <w:rFonts w:ascii="DejaVu Sans Mono" w:eastAsia="DejaVu Sans Mono" w:hAnsi="DejaVu Sans Mono" w:cs="DejaVu Sans Mono"/>
    </w:rPr>
  </w:style>
  <w:style w:type="character" w:styleId="Emphasis">
    <w:name w:val="Emphasis"/>
    <w:qFormat/>
    <w:rsid w:val="00381681"/>
    <w:rPr>
      <w:i/>
      <w:iCs/>
    </w:rPr>
  </w:style>
  <w:style w:type="character" w:customStyle="1" w:styleId="Teletype">
    <w:name w:val="Teletype"/>
    <w:rsid w:val="00381681"/>
    <w:rPr>
      <w:rFonts w:ascii="DejaVu Sans Mono" w:eastAsia="DejaVu Sans Mono" w:hAnsi="DejaVu Sans Mono" w:cs="DejaVu Sans Mono"/>
    </w:rPr>
  </w:style>
  <w:style w:type="character" w:styleId="Strong">
    <w:name w:val="Strong"/>
    <w:qFormat/>
    <w:rsid w:val="00381681"/>
    <w:rPr>
      <w:b/>
      <w:bCs/>
    </w:rPr>
  </w:style>
  <w:style w:type="character" w:customStyle="1" w:styleId="code">
    <w:name w:val="code"/>
    <w:rsid w:val="00381681"/>
    <w:rPr>
      <w:rFonts w:ascii="Courier" w:hAnsi="Courier"/>
      <w:b w:val="0"/>
      <w:sz w:val="20"/>
    </w:rPr>
  </w:style>
  <w:style w:type="character" w:customStyle="1" w:styleId="FootnoteCharacters">
    <w:name w:val="Footnote Characters"/>
    <w:rsid w:val="00381681"/>
  </w:style>
  <w:style w:type="character" w:customStyle="1" w:styleId="EndnoteCharacters">
    <w:name w:val="Endnote Characters"/>
    <w:rsid w:val="00381681"/>
  </w:style>
  <w:style w:type="character" w:customStyle="1" w:styleId="WW8Num43z0">
    <w:name w:val="WW8Num43z0"/>
    <w:rsid w:val="00381681"/>
    <w:rPr>
      <w:rFonts w:ascii="Symbol" w:hAnsi="Symbol"/>
    </w:rPr>
  </w:style>
  <w:style w:type="character" w:customStyle="1" w:styleId="WW8Num43z1">
    <w:name w:val="WW8Num43z1"/>
    <w:rsid w:val="00381681"/>
    <w:rPr>
      <w:rFonts w:ascii="Courier New" w:hAnsi="Courier New" w:cs="Courier New"/>
    </w:rPr>
  </w:style>
  <w:style w:type="character" w:customStyle="1" w:styleId="WW8Num43z2">
    <w:name w:val="WW8Num43z2"/>
    <w:rsid w:val="00381681"/>
    <w:rPr>
      <w:rFonts w:ascii="Wingdings" w:hAnsi="Wingdings"/>
    </w:rPr>
  </w:style>
  <w:style w:type="character" w:customStyle="1" w:styleId="CaptionCharacters">
    <w:name w:val="Caption Characters"/>
    <w:rsid w:val="00381681"/>
  </w:style>
  <w:style w:type="character" w:customStyle="1" w:styleId="ListLabel1">
    <w:name w:val="ListLabel 1"/>
    <w:rsid w:val="00381681"/>
    <w:rPr>
      <w:rFonts w:cs="StarSymbol"/>
      <w:sz w:val="18"/>
      <w:szCs w:val="18"/>
    </w:rPr>
  </w:style>
  <w:style w:type="character" w:customStyle="1" w:styleId="ListLabel2">
    <w:name w:val="ListLabel 2"/>
    <w:rsid w:val="00381681"/>
    <w:rPr>
      <w:rFonts w:eastAsia="DejaVu LGC Sans" w:cs="Times New Roman"/>
    </w:rPr>
  </w:style>
  <w:style w:type="character" w:customStyle="1" w:styleId="ListLabel3">
    <w:name w:val="ListLabel 3"/>
    <w:rsid w:val="00381681"/>
    <w:rPr>
      <w:rFonts w:cs="Courier New"/>
    </w:rPr>
  </w:style>
  <w:style w:type="character" w:customStyle="1" w:styleId="ListLabel4">
    <w:name w:val="ListLabel 4"/>
    <w:rsid w:val="00381681"/>
    <w:rPr>
      <w:sz w:val="20"/>
    </w:rPr>
  </w:style>
  <w:style w:type="character" w:customStyle="1" w:styleId="ListLabel6">
    <w:name w:val="ListLabel 6"/>
    <w:rsid w:val="00381681"/>
    <w:rPr>
      <w:rFonts w:cs="Courier New"/>
      <w:sz w:val="20"/>
    </w:rPr>
  </w:style>
  <w:style w:type="character" w:customStyle="1" w:styleId="ListLabel7">
    <w:name w:val="ListLabel 7"/>
    <w:rsid w:val="00381681"/>
    <w:rPr>
      <w:sz w:val="18"/>
      <w:szCs w:val="18"/>
    </w:rPr>
  </w:style>
  <w:style w:type="character" w:customStyle="1" w:styleId="ListLabel5">
    <w:name w:val="ListLabel 5"/>
    <w:rsid w:val="00381681"/>
    <w:rPr>
      <w:rFonts w:cs="Times New Roman"/>
    </w:rPr>
  </w:style>
  <w:style w:type="character" w:customStyle="1" w:styleId="WW8Num33z0">
    <w:name w:val="WW8Num33z0"/>
    <w:rsid w:val="00381681"/>
    <w:rPr>
      <w:rFonts w:ascii="Wingdings" w:hAnsi="Wingdings" w:cs="StarSymbol"/>
      <w:sz w:val="18"/>
      <w:szCs w:val="18"/>
    </w:rPr>
  </w:style>
  <w:style w:type="character" w:customStyle="1" w:styleId="WW8Num33z1">
    <w:name w:val="WW8Num33z1"/>
    <w:rsid w:val="00381681"/>
    <w:rPr>
      <w:rFonts w:ascii="Wingdings 2" w:hAnsi="Wingdings 2" w:cs="StarSymbol"/>
      <w:sz w:val="18"/>
      <w:szCs w:val="18"/>
    </w:rPr>
  </w:style>
  <w:style w:type="character" w:customStyle="1" w:styleId="WW8Num33z2">
    <w:name w:val="WW8Num33z2"/>
    <w:rsid w:val="00381681"/>
    <w:rPr>
      <w:rFonts w:ascii="StarSymbol" w:hAnsi="StarSymbol" w:cs="StarSymbol"/>
      <w:sz w:val="18"/>
      <w:szCs w:val="18"/>
    </w:rPr>
  </w:style>
  <w:style w:type="character" w:customStyle="1" w:styleId="WW8Num34z0">
    <w:name w:val="WW8Num34z0"/>
    <w:rsid w:val="00381681"/>
    <w:rPr>
      <w:rFonts w:ascii="Wingdings" w:hAnsi="Wingdings" w:cs="StarSymbol"/>
      <w:sz w:val="18"/>
      <w:szCs w:val="18"/>
    </w:rPr>
  </w:style>
  <w:style w:type="character" w:customStyle="1" w:styleId="WW8Num34z1">
    <w:name w:val="WW8Num34z1"/>
    <w:rsid w:val="00381681"/>
    <w:rPr>
      <w:rFonts w:ascii="Wingdings 2" w:hAnsi="Wingdings 2" w:cs="StarSymbol"/>
      <w:sz w:val="18"/>
      <w:szCs w:val="18"/>
    </w:rPr>
  </w:style>
  <w:style w:type="character" w:customStyle="1" w:styleId="WW8Num34z2">
    <w:name w:val="WW8Num34z2"/>
    <w:rsid w:val="00381681"/>
    <w:rPr>
      <w:rFonts w:ascii="StarSymbol" w:hAnsi="StarSymbol" w:cs="StarSymbol"/>
      <w:sz w:val="18"/>
      <w:szCs w:val="18"/>
    </w:rPr>
  </w:style>
  <w:style w:type="paragraph" w:customStyle="1" w:styleId="Heading">
    <w:name w:val="Heading"/>
    <w:basedOn w:val="Normal"/>
    <w:next w:val="BodyText"/>
    <w:rsid w:val="00381681"/>
    <w:pPr>
      <w:keepNext/>
      <w:spacing w:before="240" w:after="120"/>
    </w:pPr>
    <w:rPr>
      <w:rFonts w:ascii="Nimbus Sans L" w:hAnsi="Nimbus Sans L" w:cs="DejaVu LGC Sans"/>
      <w:sz w:val="28"/>
      <w:szCs w:val="28"/>
    </w:rPr>
  </w:style>
  <w:style w:type="paragraph" w:styleId="BodyText">
    <w:name w:val="Body Text"/>
    <w:basedOn w:val="Normal"/>
    <w:rsid w:val="00381681"/>
    <w:pPr>
      <w:spacing w:after="120"/>
    </w:pPr>
  </w:style>
  <w:style w:type="paragraph" w:styleId="List">
    <w:name w:val="List"/>
    <w:basedOn w:val="BodyText"/>
    <w:rsid w:val="00381681"/>
  </w:style>
  <w:style w:type="paragraph" w:styleId="Caption">
    <w:name w:val="caption"/>
    <w:basedOn w:val="Normal"/>
    <w:qFormat/>
    <w:rsid w:val="00381681"/>
    <w:pPr>
      <w:suppressLineNumbers/>
      <w:spacing w:before="120" w:after="120"/>
    </w:pPr>
    <w:rPr>
      <w:rFonts w:ascii="Futura Hv" w:hAnsi="Futura Hv"/>
      <w:b/>
      <w:i/>
      <w:iCs/>
    </w:rPr>
  </w:style>
  <w:style w:type="paragraph" w:customStyle="1" w:styleId="Index">
    <w:name w:val="Index"/>
    <w:basedOn w:val="Normal"/>
    <w:rsid w:val="00381681"/>
    <w:pPr>
      <w:suppressLineNumbers/>
    </w:pPr>
  </w:style>
  <w:style w:type="paragraph" w:customStyle="1" w:styleId="TableContents">
    <w:name w:val="Table Contents"/>
    <w:basedOn w:val="Normal"/>
    <w:rsid w:val="00381681"/>
    <w:pPr>
      <w:suppressLineNumbers/>
    </w:pPr>
  </w:style>
  <w:style w:type="paragraph" w:customStyle="1" w:styleId="TableHeading">
    <w:name w:val="Table Heading"/>
    <w:basedOn w:val="TableContents"/>
    <w:rsid w:val="00381681"/>
    <w:pPr>
      <w:jc w:val="center"/>
    </w:pPr>
    <w:rPr>
      <w:b/>
      <w:bCs/>
    </w:rPr>
  </w:style>
  <w:style w:type="paragraph" w:styleId="Header">
    <w:name w:val="header"/>
    <w:basedOn w:val="Normal"/>
    <w:rsid w:val="00381681"/>
    <w:pPr>
      <w:tabs>
        <w:tab w:val="clear" w:pos="8640"/>
        <w:tab w:val="center" w:pos="4680"/>
        <w:tab w:val="right" w:pos="9360"/>
      </w:tabs>
    </w:pPr>
  </w:style>
  <w:style w:type="paragraph" w:styleId="Footer">
    <w:name w:val="footer"/>
    <w:basedOn w:val="Normal"/>
    <w:rsid w:val="00381681"/>
    <w:pPr>
      <w:tabs>
        <w:tab w:val="clear" w:pos="8640"/>
        <w:tab w:val="center" w:pos="4680"/>
        <w:tab w:val="right" w:pos="9360"/>
      </w:tabs>
    </w:pPr>
  </w:style>
  <w:style w:type="paragraph" w:styleId="TOC1">
    <w:name w:val="toc 1"/>
    <w:basedOn w:val="Normal"/>
    <w:next w:val="Normal"/>
    <w:uiPriority w:val="39"/>
    <w:rsid w:val="00381681"/>
    <w:pPr>
      <w:tabs>
        <w:tab w:val="clear" w:pos="8640"/>
        <w:tab w:val="right" w:leader="dot" w:pos="9792"/>
      </w:tabs>
      <w:spacing w:before="58" w:after="58"/>
    </w:pPr>
    <w:rPr>
      <w:kern w:val="1"/>
      <w:sz w:val="28"/>
    </w:rPr>
  </w:style>
  <w:style w:type="paragraph" w:styleId="TOC2">
    <w:name w:val="toc 2"/>
    <w:basedOn w:val="Normal"/>
    <w:next w:val="Normal"/>
    <w:uiPriority w:val="39"/>
    <w:rsid w:val="00381681"/>
    <w:pPr>
      <w:tabs>
        <w:tab w:val="clear" w:pos="8640"/>
        <w:tab w:val="right" w:pos="9504"/>
      </w:tabs>
      <w:spacing w:after="86"/>
      <w:ind w:left="288"/>
    </w:pPr>
  </w:style>
  <w:style w:type="paragraph" w:styleId="TOC3">
    <w:name w:val="toc 3"/>
    <w:basedOn w:val="Normal"/>
    <w:next w:val="Normal"/>
    <w:uiPriority w:val="39"/>
    <w:rsid w:val="00381681"/>
    <w:pPr>
      <w:tabs>
        <w:tab w:val="clear" w:pos="8640"/>
        <w:tab w:val="right" w:pos="9216"/>
      </w:tabs>
      <w:spacing w:after="86"/>
      <w:ind w:left="576"/>
    </w:pPr>
  </w:style>
  <w:style w:type="paragraph" w:styleId="TOC4">
    <w:name w:val="toc 4"/>
    <w:basedOn w:val="Index"/>
    <w:rsid w:val="00381681"/>
    <w:pPr>
      <w:tabs>
        <w:tab w:val="clear" w:pos="8640"/>
        <w:tab w:val="right" w:pos="8352"/>
      </w:tabs>
      <w:spacing w:after="86"/>
      <w:ind w:left="864"/>
    </w:pPr>
    <w:rPr>
      <w:sz w:val="20"/>
    </w:rPr>
  </w:style>
  <w:style w:type="paragraph" w:styleId="TOC5">
    <w:name w:val="toc 5"/>
    <w:basedOn w:val="Index"/>
    <w:rsid w:val="00381681"/>
    <w:pPr>
      <w:tabs>
        <w:tab w:val="right" w:leader="dot" w:pos="8640"/>
      </w:tabs>
      <w:jc w:val="right"/>
    </w:pPr>
  </w:style>
  <w:style w:type="paragraph" w:styleId="TOC6">
    <w:name w:val="toc 6"/>
    <w:basedOn w:val="Index"/>
    <w:rsid w:val="00381681"/>
    <w:pPr>
      <w:tabs>
        <w:tab w:val="right" w:leader="dot" w:pos="8640"/>
      </w:tabs>
      <w:jc w:val="right"/>
    </w:pPr>
  </w:style>
  <w:style w:type="paragraph" w:styleId="TOC7">
    <w:name w:val="toc 7"/>
    <w:basedOn w:val="Index"/>
    <w:rsid w:val="00381681"/>
    <w:pPr>
      <w:tabs>
        <w:tab w:val="clear" w:pos="8640"/>
        <w:tab w:val="right" w:leader="dot" w:pos="8274"/>
      </w:tabs>
      <w:ind w:left="1698"/>
    </w:pPr>
  </w:style>
  <w:style w:type="paragraph" w:styleId="TOC8">
    <w:name w:val="toc 8"/>
    <w:basedOn w:val="Index"/>
    <w:uiPriority w:val="39"/>
    <w:rsid w:val="00381681"/>
    <w:pPr>
      <w:tabs>
        <w:tab w:val="clear" w:pos="8640"/>
        <w:tab w:val="right" w:leader="dot" w:pos="9792"/>
      </w:tabs>
      <w:spacing w:before="58" w:after="58"/>
    </w:pPr>
    <w:rPr>
      <w:sz w:val="28"/>
    </w:rPr>
  </w:style>
  <w:style w:type="paragraph" w:styleId="TOC9">
    <w:name w:val="toc 9"/>
    <w:basedOn w:val="Index"/>
    <w:rsid w:val="00381681"/>
    <w:pPr>
      <w:tabs>
        <w:tab w:val="clear" w:pos="8640"/>
      </w:tabs>
      <w:ind w:left="288"/>
    </w:pPr>
  </w:style>
  <w:style w:type="paragraph" w:customStyle="1" w:styleId="Contents10">
    <w:name w:val="Contents 10"/>
    <w:basedOn w:val="Index"/>
    <w:rsid w:val="00381681"/>
    <w:pPr>
      <w:tabs>
        <w:tab w:val="clear" w:pos="8640"/>
        <w:tab w:val="right" w:leader="dot" w:pos="7425"/>
      </w:tabs>
      <w:ind w:left="2547"/>
    </w:pPr>
  </w:style>
  <w:style w:type="paragraph" w:customStyle="1" w:styleId="PreformattedText">
    <w:name w:val="Preformatted Text"/>
    <w:basedOn w:val="Normal"/>
    <w:rsid w:val="00381681"/>
    <w:rPr>
      <w:rFonts w:ascii="Nimbus Mono L" w:eastAsia="Nimbus Mono L" w:hAnsi="Nimbus Mono L" w:cs="Nimbus Mono L"/>
      <w:sz w:val="20"/>
      <w:szCs w:val="20"/>
    </w:rPr>
  </w:style>
  <w:style w:type="paragraph" w:styleId="NormalWeb">
    <w:name w:val="Normal (Web)"/>
    <w:basedOn w:val="Normal"/>
    <w:uiPriority w:val="99"/>
    <w:rsid w:val="00381681"/>
    <w:pPr>
      <w:widowControl/>
      <w:suppressAutoHyphens w:val="0"/>
      <w:spacing w:before="100" w:after="100"/>
    </w:pPr>
    <w:rPr>
      <w:rFonts w:ascii="Times New Roman" w:eastAsia="Times New Roman" w:hAnsi="Times New Roman"/>
    </w:rPr>
  </w:style>
  <w:style w:type="paragraph" w:customStyle="1" w:styleId="code0">
    <w:name w:val="code"/>
    <w:basedOn w:val="Normal"/>
    <w:rsid w:val="00381681"/>
    <w:pPr>
      <w:shd w:val="clear" w:color="auto" w:fill="FFFFCC"/>
    </w:pPr>
    <w:rPr>
      <w:rFonts w:ascii="Courier 10 Pitch" w:hAnsi="Courier 10 Pitch"/>
      <w:b/>
      <w:sz w:val="21"/>
    </w:rPr>
  </w:style>
  <w:style w:type="paragraph" w:customStyle="1" w:styleId="content">
    <w:name w:val="content"/>
    <w:basedOn w:val="code0"/>
    <w:rsid w:val="00381681"/>
    <w:pPr>
      <w:shd w:val="clear" w:color="auto" w:fill="CCFFFF"/>
      <w:ind w:left="58" w:right="58"/>
    </w:pPr>
    <w:rPr>
      <w:rFonts w:ascii="Liberation Serif" w:hAnsi="Liberation Serif"/>
      <w:b w:val="0"/>
      <w:sz w:val="22"/>
    </w:rPr>
  </w:style>
  <w:style w:type="paragraph" w:customStyle="1" w:styleId="Quotations">
    <w:name w:val="Quotations"/>
    <w:basedOn w:val="Normal"/>
    <w:rsid w:val="00381681"/>
    <w:pPr>
      <w:spacing w:after="283"/>
      <w:ind w:left="567" w:right="567"/>
    </w:pPr>
  </w:style>
  <w:style w:type="paragraph" w:customStyle="1" w:styleId="ListContents">
    <w:name w:val="List Contents"/>
    <w:basedOn w:val="Normal"/>
    <w:rsid w:val="00381681"/>
    <w:pPr>
      <w:ind w:left="567"/>
    </w:pPr>
  </w:style>
  <w:style w:type="paragraph" w:customStyle="1" w:styleId="ListHeading">
    <w:name w:val="List Heading"/>
    <w:basedOn w:val="Normal"/>
    <w:next w:val="ListContents"/>
    <w:rsid w:val="00381681"/>
  </w:style>
  <w:style w:type="paragraph" w:customStyle="1" w:styleId="BodyText0">
    <w:name w:val="•Body Text"/>
    <w:basedOn w:val="Normal"/>
    <w:rsid w:val="00381681"/>
    <w:pPr>
      <w:keepLines/>
      <w:spacing w:after="144"/>
    </w:pPr>
  </w:style>
  <w:style w:type="paragraph" w:customStyle="1" w:styleId="SubheadTOC2">
    <w:name w:val="•Subhead TOC 2"/>
    <w:basedOn w:val="Normal"/>
    <w:rsid w:val="00381681"/>
    <w:pPr>
      <w:spacing w:before="240"/>
    </w:pPr>
    <w:rPr>
      <w:rFonts w:ascii="Swis721 BT" w:hAnsi="Swis721 BT"/>
      <w:b/>
      <w:sz w:val="20"/>
    </w:rPr>
  </w:style>
  <w:style w:type="paragraph" w:customStyle="1" w:styleId="SecondSubheadTOC3">
    <w:name w:val="•Second Subhead TOC 3"/>
    <w:basedOn w:val="SubheadTOC2"/>
    <w:rsid w:val="00381681"/>
    <w:rPr>
      <w:i/>
    </w:rPr>
  </w:style>
  <w:style w:type="paragraph" w:customStyle="1" w:styleId="Nhead2">
    <w:name w:val="• N head 2"/>
    <w:next w:val="Nbody"/>
    <w:rsid w:val="00381681"/>
    <w:pPr>
      <w:keepNext/>
      <w:widowControl w:val="0"/>
      <w:suppressAutoHyphens/>
      <w:spacing w:before="240" w:after="120"/>
    </w:pPr>
    <w:rPr>
      <w:rFonts w:ascii="Trebuchet MS" w:hAnsi="Trebuchet MS"/>
      <w:b/>
      <w:sz w:val="32"/>
      <w:lang w:val="de-DE" w:eastAsia="ar-SA"/>
    </w:rPr>
  </w:style>
  <w:style w:type="paragraph" w:customStyle="1" w:styleId="Nbody">
    <w:name w:val="• N body"/>
    <w:rsid w:val="00381681"/>
    <w:pPr>
      <w:suppressAutoHyphens/>
      <w:spacing w:before="216" w:after="115" w:line="264" w:lineRule="auto"/>
      <w:ind w:left="1440"/>
      <w:jc w:val="both"/>
    </w:pPr>
    <w:rPr>
      <w:rFonts w:ascii="Trebuchet MS" w:hAnsi="Trebuchet MS"/>
      <w:lang w:val="de-DE" w:eastAsia="ar-SA"/>
    </w:rPr>
  </w:style>
  <w:style w:type="paragraph" w:customStyle="1" w:styleId="Nhead3">
    <w:name w:val="• N head 3"/>
    <w:basedOn w:val="Nhead2"/>
    <w:next w:val="Nbody"/>
    <w:rsid w:val="00381681"/>
    <w:pPr>
      <w:spacing w:after="60"/>
    </w:pPr>
    <w:rPr>
      <w:sz w:val="24"/>
    </w:rPr>
  </w:style>
  <w:style w:type="paragraph" w:customStyle="1" w:styleId="Nhead4">
    <w:name w:val="• N head 4"/>
    <w:basedOn w:val="Nhead3"/>
    <w:next w:val="Nbody"/>
    <w:rsid w:val="00381681"/>
    <w:pPr>
      <w:ind w:left="1080"/>
    </w:pPr>
  </w:style>
  <w:style w:type="paragraph" w:customStyle="1" w:styleId="Objectwitharrow">
    <w:name w:val="Object with arrow"/>
    <w:basedOn w:val="Normal"/>
    <w:rsid w:val="00381681"/>
  </w:style>
  <w:style w:type="paragraph" w:customStyle="1" w:styleId="Objectwithshadow">
    <w:name w:val="Object with shadow"/>
    <w:basedOn w:val="Normal"/>
    <w:rsid w:val="00381681"/>
  </w:style>
  <w:style w:type="paragraph" w:customStyle="1" w:styleId="Objectwithoutfill">
    <w:name w:val="Object without fill"/>
    <w:basedOn w:val="Normal"/>
    <w:rsid w:val="00381681"/>
  </w:style>
  <w:style w:type="paragraph" w:customStyle="1" w:styleId="Text">
    <w:name w:val="Text"/>
    <w:basedOn w:val="Caption"/>
    <w:rsid w:val="00381681"/>
  </w:style>
  <w:style w:type="paragraph" w:customStyle="1" w:styleId="Textbodyjustified">
    <w:name w:val="Text body justified"/>
    <w:basedOn w:val="Normal"/>
    <w:rsid w:val="00381681"/>
  </w:style>
  <w:style w:type="paragraph" w:styleId="BodyTextFirstIndent">
    <w:name w:val="Body Text First Indent"/>
    <w:basedOn w:val="BodyText"/>
    <w:rsid w:val="00381681"/>
    <w:pPr>
      <w:ind w:firstLine="283"/>
    </w:pPr>
  </w:style>
  <w:style w:type="paragraph" w:styleId="Title">
    <w:name w:val="Title"/>
    <w:basedOn w:val="Heading"/>
    <w:next w:val="Subtitle"/>
    <w:qFormat/>
    <w:rsid w:val="00381681"/>
    <w:pPr>
      <w:jc w:val="center"/>
    </w:pPr>
    <w:rPr>
      <w:b/>
      <w:bCs/>
      <w:sz w:val="36"/>
      <w:szCs w:val="36"/>
    </w:rPr>
  </w:style>
  <w:style w:type="paragraph" w:styleId="Subtitle">
    <w:name w:val="Subtitle"/>
    <w:basedOn w:val="Heading"/>
    <w:next w:val="BodyText"/>
    <w:qFormat/>
    <w:rsid w:val="00381681"/>
    <w:pPr>
      <w:jc w:val="center"/>
    </w:pPr>
    <w:rPr>
      <w:i/>
      <w:iCs/>
    </w:rPr>
  </w:style>
  <w:style w:type="paragraph" w:customStyle="1" w:styleId="Title1">
    <w:name w:val="Title1"/>
    <w:basedOn w:val="Normal"/>
    <w:rsid w:val="00381681"/>
    <w:pPr>
      <w:jc w:val="center"/>
    </w:pPr>
  </w:style>
  <w:style w:type="paragraph" w:customStyle="1" w:styleId="Title2">
    <w:name w:val="Title2"/>
    <w:basedOn w:val="Normal"/>
    <w:rsid w:val="00381681"/>
    <w:pPr>
      <w:spacing w:before="57" w:after="57"/>
      <w:ind w:right="113"/>
      <w:jc w:val="center"/>
    </w:pPr>
  </w:style>
  <w:style w:type="paragraph" w:customStyle="1" w:styleId="Heading10">
    <w:name w:val="Heading1"/>
    <w:basedOn w:val="Normal"/>
    <w:rsid w:val="00381681"/>
    <w:pPr>
      <w:spacing w:before="238" w:after="119"/>
    </w:pPr>
  </w:style>
  <w:style w:type="paragraph" w:customStyle="1" w:styleId="Heading20">
    <w:name w:val="Heading2"/>
    <w:basedOn w:val="Normal"/>
    <w:rsid w:val="00381681"/>
    <w:pPr>
      <w:spacing w:before="238" w:after="119"/>
    </w:pPr>
  </w:style>
  <w:style w:type="paragraph" w:customStyle="1" w:styleId="DimensionLine">
    <w:name w:val="Dimension Line"/>
    <w:basedOn w:val="Normal"/>
    <w:rsid w:val="00381681"/>
  </w:style>
  <w:style w:type="paragraph" w:customStyle="1" w:styleId="DefaultLTGliederung1">
    <w:name w:val="Default~LT~Gliederung 1"/>
    <w:rsid w:val="00381681"/>
    <w:pPr>
      <w:widowControl w:val="0"/>
      <w:tabs>
        <w:tab w:val="left" w:pos="42"/>
        <w:tab w:val="left" w:pos="762"/>
        <w:tab w:val="left" w:pos="1482"/>
        <w:tab w:val="left" w:pos="2202"/>
        <w:tab w:val="left" w:pos="2922"/>
        <w:tab w:val="left" w:pos="3642"/>
        <w:tab w:val="left" w:pos="4362"/>
        <w:tab w:val="left" w:pos="5082"/>
        <w:tab w:val="left" w:pos="5802"/>
        <w:tab w:val="left" w:pos="6522"/>
        <w:tab w:val="left" w:pos="7242"/>
        <w:tab w:val="left" w:pos="7962"/>
        <w:tab w:val="left" w:pos="8682"/>
        <w:tab w:val="left" w:pos="9402"/>
        <w:tab w:val="left" w:pos="10122"/>
        <w:tab w:val="left" w:pos="10842"/>
        <w:tab w:val="left" w:pos="11562"/>
        <w:tab w:val="left" w:pos="12282"/>
        <w:tab w:val="left" w:pos="13002"/>
        <w:tab w:val="left" w:pos="13722"/>
      </w:tabs>
      <w:suppressAutoHyphens/>
      <w:autoSpaceDE w:val="0"/>
      <w:spacing w:after="285" w:line="206" w:lineRule="auto"/>
    </w:pPr>
    <w:rPr>
      <w:rFonts w:ascii="DejaVu LGC Sans" w:eastAsia="DejaVu LGC Sans" w:hAnsi="DejaVu LGC Sans"/>
      <w:color w:val="000000"/>
      <w:sz w:val="64"/>
      <w:szCs w:val="64"/>
    </w:rPr>
  </w:style>
  <w:style w:type="paragraph" w:customStyle="1" w:styleId="DefaultLTGliederung2">
    <w:name w:val="Default~LT~Gliederung 2"/>
    <w:basedOn w:val="DefaultLTGliederung1"/>
    <w:rsid w:val="00381681"/>
    <w:pPr>
      <w:tabs>
        <w:tab w:val="clear" w:pos="42"/>
        <w:tab w:val="clear" w:pos="762"/>
        <w:tab w:val="clear" w:pos="1482"/>
        <w:tab w:val="clear" w:pos="2202"/>
        <w:tab w:val="clear" w:pos="2922"/>
        <w:tab w:val="clear" w:pos="3642"/>
        <w:tab w:val="clear" w:pos="4362"/>
        <w:tab w:val="clear" w:pos="5082"/>
        <w:tab w:val="clear" w:pos="5802"/>
        <w:tab w:val="clear" w:pos="6522"/>
        <w:tab w:val="clear" w:pos="7242"/>
        <w:tab w:val="clear" w:pos="7962"/>
        <w:tab w:val="clear" w:pos="8682"/>
        <w:tab w:val="clear" w:pos="9402"/>
        <w:tab w:val="clear" w:pos="10122"/>
        <w:tab w:val="clear" w:pos="10842"/>
        <w:tab w:val="clear" w:pos="11562"/>
        <w:tab w:val="clear" w:pos="12282"/>
        <w:tab w:val="clear" w:pos="13002"/>
        <w:tab w:val="clear" w:pos="13722"/>
        <w:tab w:val="left" w:pos="82"/>
        <w:tab w:val="left" w:pos="802"/>
        <w:tab w:val="left" w:pos="1522"/>
        <w:tab w:val="left" w:pos="2242"/>
        <w:tab w:val="left" w:pos="2962"/>
        <w:tab w:val="left" w:pos="3682"/>
        <w:tab w:val="left" w:pos="4402"/>
        <w:tab w:val="left" w:pos="5122"/>
        <w:tab w:val="left" w:pos="5842"/>
        <w:tab w:val="left" w:pos="6562"/>
        <w:tab w:val="left" w:pos="7282"/>
        <w:tab w:val="left" w:pos="8002"/>
        <w:tab w:val="left" w:pos="8722"/>
        <w:tab w:val="left" w:pos="9442"/>
        <w:tab w:val="left" w:pos="10162"/>
        <w:tab w:val="left" w:pos="10882"/>
        <w:tab w:val="left" w:pos="11602"/>
        <w:tab w:val="left" w:pos="12322"/>
        <w:tab w:val="left" w:pos="13042"/>
        <w:tab w:val="left" w:pos="13762"/>
      </w:tabs>
      <w:spacing w:after="227"/>
    </w:pPr>
    <w:rPr>
      <w:sz w:val="56"/>
      <w:szCs w:val="56"/>
    </w:rPr>
  </w:style>
  <w:style w:type="paragraph" w:customStyle="1" w:styleId="DefaultLTGliederung3">
    <w:name w:val="Default~LT~Gliederung 3"/>
    <w:basedOn w:val="DefaultLTGliederung2"/>
    <w:rsid w:val="00381681"/>
    <w:pPr>
      <w:tabs>
        <w:tab w:val="clear" w:pos="82"/>
        <w:tab w:val="clear" w:pos="802"/>
        <w:tab w:val="clear" w:pos="1522"/>
        <w:tab w:val="clear" w:pos="2242"/>
        <w:tab w:val="clear" w:pos="2962"/>
        <w:tab w:val="clear" w:pos="3682"/>
        <w:tab w:val="clear" w:pos="4402"/>
        <w:tab w:val="clear" w:pos="5122"/>
        <w:tab w:val="clear" w:pos="5842"/>
        <w:tab w:val="clear" w:pos="6562"/>
        <w:tab w:val="clear" w:pos="7282"/>
        <w:tab w:val="clear" w:pos="8002"/>
        <w:tab w:val="clear" w:pos="8722"/>
        <w:tab w:val="clear" w:pos="9442"/>
        <w:tab w:val="clear" w:pos="10162"/>
        <w:tab w:val="clear" w:pos="10882"/>
        <w:tab w:val="clear" w:pos="11602"/>
        <w:tab w:val="clear" w:pos="12322"/>
        <w:tab w:val="clear" w:pos="13042"/>
        <w:tab w:val="clear" w:pos="13762"/>
        <w:tab w:val="left" w:pos="122"/>
        <w:tab w:val="left" w:pos="842"/>
        <w:tab w:val="left" w:pos="1562"/>
        <w:tab w:val="left" w:pos="2282"/>
        <w:tab w:val="left" w:pos="3002"/>
        <w:tab w:val="left" w:pos="3722"/>
        <w:tab w:val="left" w:pos="4442"/>
        <w:tab w:val="left" w:pos="5162"/>
        <w:tab w:val="left" w:pos="5882"/>
        <w:tab w:val="left" w:pos="6602"/>
        <w:tab w:val="left" w:pos="7322"/>
        <w:tab w:val="left" w:pos="8042"/>
        <w:tab w:val="left" w:pos="8762"/>
        <w:tab w:val="left" w:pos="9482"/>
        <w:tab w:val="left" w:pos="10202"/>
        <w:tab w:val="left" w:pos="10922"/>
        <w:tab w:val="left" w:pos="11642"/>
        <w:tab w:val="left" w:pos="12362"/>
        <w:tab w:val="left" w:pos="13082"/>
        <w:tab w:val="left" w:pos="13802"/>
      </w:tabs>
      <w:spacing w:after="170"/>
    </w:pPr>
    <w:rPr>
      <w:sz w:val="48"/>
      <w:szCs w:val="48"/>
    </w:rPr>
  </w:style>
  <w:style w:type="paragraph" w:customStyle="1" w:styleId="DefaultLTGliederung4">
    <w:name w:val="Default~LT~Gliederung 4"/>
    <w:basedOn w:val="DefaultLTGliederung3"/>
    <w:rsid w:val="00381681"/>
    <w:pPr>
      <w:tabs>
        <w:tab w:val="clear" w:pos="122"/>
        <w:tab w:val="clear" w:pos="842"/>
        <w:tab w:val="clear" w:pos="1562"/>
        <w:tab w:val="clear" w:pos="2282"/>
        <w:tab w:val="clear" w:pos="3002"/>
        <w:tab w:val="clear" w:pos="3722"/>
        <w:tab w:val="clear" w:pos="4442"/>
        <w:tab w:val="clear" w:pos="5162"/>
        <w:tab w:val="clear" w:pos="5882"/>
        <w:tab w:val="clear" w:pos="6602"/>
        <w:tab w:val="clear" w:pos="7322"/>
        <w:tab w:val="clear" w:pos="8042"/>
        <w:tab w:val="clear" w:pos="8762"/>
        <w:tab w:val="clear" w:pos="9482"/>
        <w:tab w:val="clear" w:pos="10202"/>
        <w:tab w:val="clear" w:pos="10922"/>
        <w:tab w:val="clear" w:pos="11642"/>
        <w:tab w:val="clear" w:pos="12362"/>
        <w:tab w:val="clear" w:pos="13082"/>
        <w:tab w:val="clear" w:pos="13802"/>
        <w:tab w:val="left" w:pos="162"/>
        <w:tab w:val="left" w:pos="882"/>
        <w:tab w:val="left" w:pos="1602"/>
        <w:tab w:val="left" w:pos="2322"/>
        <w:tab w:val="left" w:pos="3042"/>
        <w:tab w:val="left" w:pos="3762"/>
        <w:tab w:val="left" w:pos="4482"/>
        <w:tab w:val="left" w:pos="5202"/>
        <w:tab w:val="left" w:pos="5922"/>
        <w:tab w:val="left" w:pos="6642"/>
        <w:tab w:val="left" w:pos="7362"/>
        <w:tab w:val="left" w:pos="8082"/>
        <w:tab w:val="left" w:pos="8802"/>
        <w:tab w:val="left" w:pos="9522"/>
        <w:tab w:val="left" w:pos="10242"/>
        <w:tab w:val="left" w:pos="10962"/>
        <w:tab w:val="left" w:pos="11682"/>
        <w:tab w:val="left" w:pos="12402"/>
        <w:tab w:val="left" w:pos="13122"/>
        <w:tab w:val="left" w:pos="13842"/>
      </w:tabs>
      <w:spacing w:after="115"/>
    </w:pPr>
    <w:rPr>
      <w:sz w:val="40"/>
      <w:szCs w:val="40"/>
    </w:rPr>
  </w:style>
  <w:style w:type="paragraph" w:customStyle="1" w:styleId="DefaultLTGliederung5">
    <w:name w:val="Default~LT~Gliederung 5"/>
    <w:basedOn w:val="DefaultLTGliederung4"/>
    <w:rsid w:val="00381681"/>
    <w:pPr>
      <w:tabs>
        <w:tab w:val="clear" w:pos="162"/>
        <w:tab w:val="clear" w:pos="882"/>
        <w:tab w:val="clear" w:pos="1602"/>
        <w:tab w:val="clear" w:pos="2322"/>
        <w:tab w:val="clear" w:pos="3042"/>
        <w:tab w:val="clear" w:pos="3762"/>
        <w:tab w:val="clear" w:pos="4482"/>
        <w:tab w:val="clear" w:pos="5202"/>
        <w:tab w:val="clear" w:pos="5922"/>
        <w:tab w:val="clear" w:pos="6642"/>
        <w:tab w:val="clear" w:pos="7362"/>
        <w:tab w:val="clear" w:pos="8082"/>
        <w:tab w:val="clear" w:pos="8802"/>
        <w:tab w:val="clear" w:pos="9522"/>
        <w:tab w:val="clear" w:pos="10242"/>
        <w:tab w:val="clear" w:pos="10962"/>
        <w:tab w:val="clear" w:pos="11682"/>
        <w:tab w:val="clear" w:pos="12402"/>
        <w:tab w:val="clear" w:pos="13122"/>
        <w:tab w:val="clear" w:pos="13842"/>
        <w:tab w:val="left" w:pos="202"/>
        <w:tab w:val="left" w:pos="922"/>
        <w:tab w:val="left" w:pos="1642"/>
        <w:tab w:val="left" w:pos="2362"/>
        <w:tab w:val="left" w:pos="3082"/>
        <w:tab w:val="left" w:pos="3802"/>
        <w:tab w:val="left" w:pos="4522"/>
        <w:tab w:val="left" w:pos="5242"/>
        <w:tab w:val="left" w:pos="5962"/>
        <w:tab w:val="left" w:pos="6682"/>
        <w:tab w:val="left" w:pos="7402"/>
        <w:tab w:val="left" w:pos="8122"/>
        <w:tab w:val="left" w:pos="8842"/>
        <w:tab w:val="left" w:pos="9562"/>
        <w:tab w:val="left" w:pos="10282"/>
        <w:tab w:val="left" w:pos="11002"/>
        <w:tab w:val="left" w:pos="11722"/>
        <w:tab w:val="left" w:pos="12442"/>
        <w:tab w:val="left" w:pos="13162"/>
      </w:tabs>
      <w:spacing w:after="57"/>
    </w:pPr>
  </w:style>
  <w:style w:type="paragraph" w:customStyle="1" w:styleId="DefaultLTGliederung6">
    <w:name w:val="Default~LT~Gliederung 6"/>
    <w:basedOn w:val="DefaultLTGliederung5"/>
    <w:rsid w:val="00381681"/>
  </w:style>
  <w:style w:type="paragraph" w:customStyle="1" w:styleId="DefaultLTGliederung7">
    <w:name w:val="Default~LT~Gliederung 7"/>
    <w:basedOn w:val="DefaultLTGliederung6"/>
    <w:rsid w:val="00381681"/>
  </w:style>
  <w:style w:type="paragraph" w:customStyle="1" w:styleId="DefaultLTGliederung8">
    <w:name w:val="Default~LT~Gliederung 8"/>
    <w:basedOn w:val="DefaultLTGliederung7"/>
    <w:rsid w:val="00381681"/>
  </w:style>
  <w:style w:type="paragraph" w:customStyle="1" w:styleId="DefaultLTGliederung9">
    <w:name w:val="Default~LT~Gliederung 9"/>
    <w:basedOn w:val="DefaultLTGliederung8"/>
    <w:rsid w:val="00381681"/>
  </w:style>
  <w:style w:type="paragraph" w:customStyle="1" w:styleId="DefaultLTTitel">
    <w:name w:val="Default~LT~Titel"/>
    <w:rsid w:val="0038168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06" w:lineRule="auto"/>
      <w:jc w:val="center"/>
    </w:pPr>
    <w:rPr>
      <w:rFonts w:ascii="DejaVu LGC Sans" w:eastAsia="DejaVu LGC Sans" w:hAnsi="DejaVu LGC Sans"/>
      <w:color w:val="000000"/>
      <w:sz w:val="88"/>
      <w:szCs w:val="88"/>
    </w:rPr>
  </w:style>
  <w:style w:type="paragraph" w:customStyle="1" w:styleId="DefaultLTUntertitel">
    <w:name w:val="Default~LT~Untertitel"/>
    <w:rsid w:val="0038168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06" w:lineRule="auto"/>
      <w:jc w:val="center"/>
    </w:pPr>
    <w:rPr>
      <w:rFonts w:ascii="DejaVu LGC Sans" w:eastAsia="DejaVu LGC Sans" w:hAnsi="DejaVu LGC Sans"/>
      <w:color w:val="000000"/>
      <w:sz w:val="64"/>
      <w:szCs w:val="64"/>
    </w:rPr>
  </w:style>
  <w:style w:type="paragraph" w:customStyle="1" w:styleId="DefaultLTNotizen">
    <w:name w:val="Default~LT~Notizen"/>
    <w:rsid w:val="0038168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pPr>
    <w:rPr>
      <w:rFonts w:ascii="DejaVu Sans" w:eastAsia="DejaVu Sans" w:hAnsi="DejaVu Sans"/>
      <w:color w:val="000000"/>
      <w:sz w:val="24"/>
      <w:szCs w:val="24"/>
    </w:rPr>
  </w:style>
  <w:style w:type="paragraph" w:customStyle="1" w:styleId="DefaultLTHintergrundobjekte">
    <w:name w:val="Default~LT~Hintergrundobjekte"/>
    <w:rsid w:val="0038168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06" w:lineRule="auto"/>
    </w:pPr>
    <w:rPr>
      <w:rFonts w:ascii="DejaVu LGC Sans" w:eastAsia="DejaVu LGC Sans" w:hAnsi="DejaVu LGC Sans"/>
      <w:color w:val="000000"/>
      <w:sz w:val="36"/>
      <w:szCs w:val="36"/>
    </w:rPr>
  </w:style>
  <w:style w:type="paragraph" w:customStyle="1" w:styleId="DefaultLTHintergrund">
    <w:name w:val="Default~LT~Hintergrund"/>
    <w:rsid w:val="00381681"/>
    <w:pPr>
      <w:widowControl w:val="0"/>
      <w:suppressAutoHyphens/>
      <w:autoSpaceDE w:val="0"/>
      <w:jc w:val="center"/>
    </w:pPr>
    <w:rPr>
      <w:rFonts w:ascii="Liberation Serif" w:eastAsia="DejaVu Sans" w:hAnsi="Liberation Serif"/>
      <w:sz w:val="24"/>
      <w:szCs w:val="24"/>
    </w:rPr>
  </w:style>
  <w:style w:type="paragraph" w:customStyle="1" w:styleId="default">
    <w:name w:val="default"/>
    <w:rsid w:val="00381681"/>
    <w:pPr>
      <w:widowControl w:val="0"/>
      <w:suppressAutoHyphens/>
      <w:autoSpaceDE w:val="0"/>
      <w:spacing w:line="200" w:lineRule="atLeast"/>
    </w:pPr>
    <w:rPr>
      <w:rFonts w:ascii="DejaVu Sans" w:eastAsia="DejaVu Sans" w:hAnsi="DejaVu Sans"/>
      <w:sz w:val="36"/>
      <w:szCs w:val="36"/>
    </w:rPr>
  </w:style>
  <w:style w:type="paragraph" w:customStyle="1" w:styleId="blue1">
    <w:name w:val="blue1"/>
    <w:basedOn w:val="default"/>
    <w:rsid w:val="00381681"/>
  </w:style>
  <w:style w:type="paragraph" w:customStyle="1" w:styleId="blue2">
    <w:name w:val="blue2"/>
    <w:basedOn w:val="default"/>
    <w:rsid w:val="00381681"/>
  </w:style>
  <w:style w:type="paragraph" w:customStyle="1" w:styleId="blue3">
    <w:name w:val="blue3"/>
    <w:basedOn w:val="default"/>
    <w:rsid w:val="00381681"/>
  </w:style>
  <w:style w:type="paragraph" w:customStyle="1" w:styleId="bw1">
    <w:name w:val="bw1"/>
    <w:basedOn w:val="default"/>
    <w:rsid w:val="00381681"/>
  </w:style>
  <w:style w:type="paragraph" w:customStyle="1" w:styleId="bw2">
    <w:name w:val="bw2"/>
    <w:basedOn w:val="default"/>
    <w:rsid w:val="00381681"/>
  </w:style>
  <w:style w:type="paragraph" w:customStyle="1" w:styleId="bw3">
    <w:name w:val="bw3"/>
    <w:basedOn w:val="default"/>
    <w:rsid w:val="00381681"/>
  </w:style>
  <w:style w:type="paragraph" w:customStyle="1" w:styleId="orange1">
    <w:name w:val="orange1"/>
    <w:basedOn w:val="default"/>
    <w:rsid w:val="00381681"/>
  </w:style>
  <w:style w:type="paragraph" w:customStyle="1" w:styleId="orange2">
    <w:name w:val="orange2"/>
    <w:basedOn w:val="default"/>
    <w:rsid w:val="00381681"/>
  </w:style>
  <w:style w:type="paragraph" w:customStyle="1" w:styleId="orange3">
    <w:name w:val="orange3"/>
    <w:basedOn w:val="default"/>
    <w:rsid w:val="00381681"/>
  </w:style>
  <w:style w:type="paragraph" w:customStyle="1" w:styleId="turquise1">
    <w:name w:val="turquise1"/>
    <w:basedOn w:val="default"/>
    <w:rsid w:val="00381681"/>
  </w:style>
  <w:style w:type="paragraph" w:customStyle="1" w:styleId="turquise2">
    <w:name w:val="turquise2"/>
    <w:basedOn w:val="default"/>
    <w:rsid w:val="00381681"/>
  </w:style>
  <w:style w:type="paragraph" w:customStyle="1" w:styleId="turquise3">
    <w:name w:val="turquise3"/>
    <w:basedOn w:val="default"/>
    <w:rsid w:val="00381681"/>
  </w:style>
  <w:style w:type="paragraph" w:customStyle="1" w:styleId="gray1">
    <w:name w:val="gray1"/>
    <w:basedOn w:val="default"/>
    <w:rsid w:val="00381681"/>
  </w:style>
  <w:style w:type="paragraph" w:customStyle="1" w:styleId="gray2">
    <w:name w:val="gray2"/>
    <w:basedOn w:val="default"/>
    <w:rsid w:val="00381681"/>
  </w:style>
  <w:style w:type="paragraph" w:customStyle="1" w:styleId="gray3">
    <w:name w:val="gray3"/>
    <w:basedOn w:val="default"/>
    <w:rsid w:val="00381681"/>
  </w:style>
  <w:style w:type="paragraph" w:customStyle="1" w:styleId="sun1">
    <w:name w:val="sun1"/>
    <w:basedOn w:val="default"/>
    <w:rsid w:val="00381681"/>
  </w:style>
  <w:style w:type="paragraph" w:customStyle="1" w:styleId="sun2">
    <w:name w:val="sun2"/>
    <w:basedOn w:val="default"/>
    <w:rsid w:val="00381681"/>
  </w:style>
  <w:style w:type="paragraph" w:customStyle="1" w:styleId="sun3">
    <w:name w:val="sun3"/>
    <w:basedOn w:val="default"/>
    <w:rsid w:val="00381681"/>
  </w:style>
  <w:style w:type="paragraph" w:customStyle="1" w:styleId="earth1">
    <w:name w:val="earth1"/>
    <w:basedOn w:val="default"/>
    <w:rsid w:val="00381681"/>
  </w:style>
  <w:style w:type="paragraph" w:customStyle="1" w:styleId="earth2">
    <w:name w:val="earth2"/>
    <w:basedOn w:val="default"/>
    <w:rsid w:val="00381681"/>
  </w:style>
  <w:style w:type="paragraph" w:customStyle="1" w:styleId="earth3">
    <w:name w:val="earth3"/>
    <w:basedOn w:val="default"/>
    <w:rsid w:val="00381681"/>
  </w:style>
  <w:style w:type="paragraph" w:customStyle="1" w:styleId="green1">
    <w:name w:val="green1"/>
    <w:basedOn w:val="default"/>
    <w:rsid w:val="00381681"/>
  </w:style>
  <w:style w:type="paragraph" w:customStyle="1" w:styleId="green2">
    <w:name w:val="green2"/>
    <w:basedOn w:val="default"/>
    <w:rsid w:val="00381681"/>
  </w:style>
  <w:style w:type="paragraph" w:customStyle="1" w:styleId="green3">
    <w:name w:val="green3"/>
    <w:basedOn w:val="default"/>
    <w:rsid w:val="00381681"/>
  </w:style>
  <w:style w:type="paragraph" w:customStyle="1" w:styleId="seetang1">
    <w:name w:val="seetang1"/>
    <w:basedOn w:val="default"/>
    <w:rsid w:val="00381681"/>
  </w:style>
  <w:style w:type="paragraph" w:customStyle="1" w:styleId="seetang2">
    <w:name w:val="seetang2"/>
    <w:basedOn w:val="default"/>
    <w:rsid w:val="00381681"/>
  </w:style>
  <w:style w:type="paragraph" w:customStyle="1" w:styleId="seetang3">
    <w:name w:val="seetang3"/>
    <w:basedOn w:val="default"/>
    <w:rsid w:val="00381681"/>
  </w:style>
  <w:style w:type="paragraph" w:customStyle="1" w:styleId="lightblue1">
    <w:name w:val="lightblue1"/>
    <w:basedOn w:val="default"/>
    <w:rsid w:val="00381681"/>
  </w:style>
  <w:style w:type="paragraph" w:customStyle="1" w:styleId="lightblue2">
    <w:name w:val="lightblue2"/>
    <w:basedOn w:val="default"/>
    <w:rsid w:val="00381681"/>
  </w:style>
  <w:style w:type="paragraph" w:customStyle="1" w:styleId="lightblue3">
    <w:name w:val="lightblue3"/>
    <w:basedOn w:val="default"/>
    <w:rsid w:val="00381681"/>
  </w:style>
  <w:style w:type="paragraph" w:customStyle="1" w:styleId="yellow1">
    <w:name w:val="yellow1"/>
    <w:basedOn w:val="default"/>
    <w:rsid w:val="00381681"/>
  </w:style>
  <w:style w:type="paragraph" w:customStyle="1" w:styleId="yellow2">
    <w:name w:val="yellow2"/>
    <w:basedOn w:val="default"/>
    <w:rsid w:val="00381681"/>
  </w:style>
  <w:style w:type="paragraph" w:customStyle="1" w:styleId="yellow3">
    <w:name w:val="yellow3"/>
    <w:basedOn w:val="default"/>
    <w:rsid w:val="00381681"/>
  </w:style>
  <w:style w:type="paragraph" w:customStyle="1" w:styleId="WW-Title">
    <w:name w:val="WW-Title"/>
    <w:rsid w:val="0038168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06" w:lineRule="auto"/>
      <w:jc w:val="center"/>
    </w:pPr>
    <w:rPr>
      <w:rFonts w:ascii="DejaVu LGC Sans" w:eastAsia="DejaVu LGC Sans" w:hAnsi="DejaVu LGC Sans"/>
      <w:color w:val="000000"/>
      <w:sz w:val="88"/>
      <w:szCs w:val="88"/>
    </w:rPr>
  </w:style>
  <w:style w:type="paragraph" w:customStyle="1" w:styleId="Backgroundobjects">
    <w:name w:val="Background objects"/>
    <w:rsid w:val="0038168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06" w:lineRule="auto"/>
    </w:pPr>
    <w:rPr>
      <w:rFonts w:ascii="DejaVu LGC Sans" w:eastAsia="DejaVu LGC Sans" w:hAnsi="DejaVu LGC Sans"/>
      <w:color w:val="000000"/>
      <w:sz w:val="36"/>
      <w:szCs w:val="36"/>
    </w:rPr>
  </w:style>
  <w:style w:type="paragraph" w:customStyle="1" w:styleId="Background">
    <w:name w:val="Background"/>
    <w:rsid w:val="00381681"/>
    <w:pPr>
      <w:widowControl w:val="0"/>
      <w:suppressAutoHyphens/>
      <w:autoSpaceDE w:val="0"/>
      <w:jc w:val="center"/>
    </w:pPr>
    <w:rPr>
      <w:rFonts w:ascii="Liberation Serif" w:eastAsia="DejaVu Sans" w:hAnsi="Liberation Serif"/>
      <w:sz w:val="24"/>
      <w:szCs w:val="24"/>
    </w:rPr>
  </w:style>
  <w:style w:type="paragraph" w:customStyle="1" w:styleId="Notes">
    <w:name w:val="Notes"/>
    <w:rsid w:val="0038168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pPr>
    <w:rPr>
      <w:rFonts w:ascii="DejaVu Sans" w:eastAsia="DejaVu Sans" w:hAnsi="DejaVu Sans"/>
      <w:color w:val="000000"/>
      <w:sz w:val="24"/>
      <w:szCs w:val="24"/>
    </w:rPr>
  </w:style>
  <w:style w:type="paragraph" w:customStyle="1" w:styleId="Outline1">
    <w:name w:val="Outline 1"/>
    <w:rsid w:val="00381681"/>
    <w:pPr>
      <w:widowControl w:val="0"/>
      <w:tabs>
        <w:tab w:val="left" w:pos="42"/>
        <w:tab w:val="left" w:pos="762"/>
        <w:tab w:val="left" w:pos="1482"/>
        <w:tab w:val="left" w:pos="2202"/>
        <w:tab w:val="left" w:pos="2922"/>
        <w:tab w:val="left" w:pos="3642"/>
        <w:tab w:val="left" w:pos="4362"/>
        <w:tab w:val="left" w:pos="5082"/>
        <w:tab w:val="left" w:pos="5802"/>
        <w:tab w:val="left" w:pos="6522"/>
        <w:tab w:val="left" w:pos="7242"/>
        <w:tab w:val="left" w:pos="7962"/>
        <w:tab w:val="left" w:pos="8682"/>
        <w:tab w:val="left" w:pos="9402"/>
        <w:tab w:val="left" w:pos="10122"/>
        <w:tab w:val="left" w:pos="10842"/>
        <w:tab w:val="left" w:pos="11562"/>
        <w:tab w:val="left" w:pos="12282"/>
        <w:tab w:val="left" w:pos="13002"/>
        <w:tab w:val="left" w:pos="13722"/>
      </w:tabs>
      <w:suppressAutoHyphens/>
      <w:autoSpaceDE w:val="0"/>
      <w:spacing w:after="285" w:line="206" w:lineRule="auto"/>
    </w:pPr>
    <w:rPr>
      <w:rFonts w:ascii="DejaVu LGC Sans" w:eastAsia="DejaVu LGC Sans" w:hAnsi="DejaVu LGC Sans"/>
      <w:color w:val="000000"/>
      <w:sz w:val="64"/>
      <w:szCs w:val="64"/>
    </w:rPr>
  </w:style>
  <w:style w:type="paragraph" w:customStyle="1" w:styleId="Outline2">
    <w:name w:val="Outline 2"/>
    <w:basedOn w:val="Outline1"/>
    <w:rsid w:val="00381681"/>
    <w:pPr>
      <w:tabs>
        <w:tab w:val="clear" w:pos="42"/>
        <w:tab w:val="clear" w:pos="762"/>
        <w:tab w:val="clear" w:pos="1482"/>
        <w:tab w:val="clear" w:pos="2202"/>
        <w:tab w:val="clear" w:pos="2922"/>
        <w:tab w:val="clear" w:pos="3642"/>
        <w:tab w:val="clear" w:pos="4362"/>
        <w:tab w:val="clear" w:pos="5082"/>
        <w:tab w:val="clear" w:pos="5802"/>
        <w:tab w:val="clear" w:pos="6522"/>
        <w:tab w:val="clear" w:pos="7242"/>
        <w:tab w:val="clear" w:pos="7962"/>
        <w:tab w:val="clear" w:pos="8682"/>
        <w:tab w:val="clear" w:pos="9402"/>
        <w:tab w:val="clear" w:pos="10122"/>
        <w:tab w:val="clear" w:pos="10842"/>
        <w:tab w:val="clear" w:pos="11562"/>
        <w:tab w:val="clear" w:pos="12282"/>
        <w:tab w:val="clear" w:pos="13002"/>
        <w:tab w:val="clear" w:pos="13722"/>
        <w:tab w:val="left" w:pos="82"/>
        <w:tab w:val="left" w:pos="802"/>
        <w:tab w:val="left" w:pos="1522"/>
        <w:tab w:val="left" w:pos="2242"/>
        <w:tab w:val="left" w:pos="2962"/>
        <w:tab w:val="left" w:pos="3682"/>
        <w:tab w:val="left" w:pos="4402"/>
        <w:tab w:val="left" w:pos="5122"/>
        <w:tab w:val="left" w:pos="5842"/>
        <w:tab w:val="left" w:pos="6562"/>
        <w:tab w:val="left" w:pos="7282"/>
        <w:tab w:val="left" w:pos="8002"/>
        <w:tab w:val="left" w:pos="8722"/>
        <w:tab w:val="left" w:pos="9442"/>
        <w:tab w:val="left" w:pos="10162"/>
        <w:tab w:val="left" w:pos="10882"/>
        <w:tab w:val="left" w:pos="11602"/>
        <w:tab w:val="left" w:pos="12322"/>
        <w:tab w:val="left" w:pos="13042"/>
        <w:tab w:val="left" w:pos="13762"/>
      </w:tabs>
      <w:spacing w:after="227"/>
    </w:pPr>
    <w:rPr>
      <w:sz w:val="56"/>
      <w:szCs w:val="56"/>
    </w:rPr>
  </w:style>
  <w:style w:type="paragraph" w:customStyle="1" w:styleId="Outline3">
    <w:name w:val="Outline 3"/>
    <w:basedOn w:val="Outline2"/>
    <w:rsid w:val="00381681"/>
    <w:pPr>
      <w:tabs>
        <w:tab w:val="clear" w:pos="82"/>
        <w:tab w:val="clear" w:pos="802"/>
        <w:tab w:val="clear" w:pos="1522"/>
        <w:tab w:val="clear" w:pos="2242"/>
        <w:tab w:val="clear" w:pos="2962"/>
        <w:tab w:val="clear" w:pos="3682"/>
        <w:tab w:val="clear" w:pos="4402"/>
        <w:tab w:val="clear" w:pos="5122"/>
        <w:tab w:val="clear" w:pos="5842"/>
        <w:tab w:val="clear" w:pos="6562"/>
        <w:tab w:val="clear" w:pos="7282"/>
        <w:tab w:val="clear" w:pos="8002"/>
        <w:tab w:val="clear" w:pos="8722"/>
        <w:tab w:val="clear" w:pos="9442"/>
        <w:tab w:val="clear" w:pos="10162"/>
        <w:tab w:val="clear" w:pos="10882"/>
        <w:tab w:val="clear" w:pos="11602"/>
        <w:tab w:val="clear" w:pos="12322"/>
        <w:tab w:val="clear" w:pos="13042"/>
        <w:tab w:val="clear" w:pos="13762"/>
        <w:tab w:val="left" w:pos="122"/>
        <w:tab w:val="left" w:pos="842"/>
        <w:tab w:val="left" w:pos="1562"/>
        <w:tab w:val="left" w:pos="2282"/>
        <w:tab w:val="left" w:pos="3002"/>
        <w:tab w:val="left" w:pos="3722"/>
        <w:tab w:val="left" w:pos="4442"/>
        <w:tab w:val="left" w:pos="5162"/>
        <w:tab w:val="left" w:pos="5882"/>
        <w:tab w:val="left" w:pos="6602"/>
        <w:tab w:val="left" w:pos="7322"/>
        <w:tab w:val="left" w:pos="8042"/>
        <w:tab w:val="left" w:pos="8762"/>
        <w:tab w:val="left" w:pos="9482"/>
        <w:tab w:val="left" w:pos="10202"/>
        <w:tab w:val="left" w:pos="10922"/>
        <w:tab w:val="left" w:pos="11642"/>
        <w:tab w:val="left" w:pos="12362"/>
        <w:tab w:val="left" w:pos="13082"/>
        <w:tab w:val="left" w:pos="13802"/>
      </w:tabs>
      <w:spacing w:after="170"/>
    </w:pPr>
    <w:rPr>
      <w:sz w:val="48"/>
      <w:szCs w:val="48"/>
    </w:rPr>
  </w:style>
  <w:style w:type="paragraph" w:customStyle="1" w:styleId="Outline4">
    <w:name w:val="Outline 4"/>
    <w:basedOn w:val="Outline3"/>
    <w:rsid w:val="00381681"/>
    <w:pPr>
      <w:tabs>
        <w:tab w:val="clear" w:pos="122"/>
        <w:tab w:val="clear" w:pos="842"/>
        <w:tab w:val="clear" w:pos="1562"/>
        <w:tab w:val="clear" w:pos="2282"/>
        <w:tab w:val="clear" w:pos="3002"/>
        <w:tab w:val="clear" w:pos="3722"/>
        <w:tab w:val="clear" w:pos="4442"/>
        <w:tab w:val="clear" w:pos="5162"/>
        <w:tab w:val="clear" w:pos="5882"/>
        <w:tab w:val="clear" w:pos="6602"/>
        <w:tab w:val="clear" w:pos="7322"/>
        <w:tab w:val="clear" w:pos="8042"/>
        <w:tab w:val="clear" w:pos="8762"/>
        <w:tab w:val="clear" w:pos="9482"/>
        <w:tab w:val="clear" w:pos="10202"/>
        <w:tab w:val="clear" w:pos="10922"/>
        <w:tab w:val="clear" w:pos="11642"/>
        <w:tab w:val="clear" w:pos="12362"/>
        <w:tab w:val="clear" w:pos="13082"/>
        <w:tab w:val="clear" w:pos="13802"/>
        <w:tab w:val="left" w:pos="162"/>
        <w:tab w:val="left" w:pos="882"/>
        <w:tab w:val="left" w:pos="1602"/>
        <w:tab w:val="left" w:pos="2322"/>
        <w:tab w:val="left" w:pos="3042"/>
        <w:tab w:val="left" w:pos="3762"/>
        <w:tab w:val="left" w:pos="4482"/>
        <w:tab w:val="left" w:pos="5202"/>
        <w:tab w:val="left" w:pos="5922"/>
        <w:tab w:val="left" w:pos="6642"/>
        <w:tab w:val="left" w:pos="7362"/>
        <w:tab w:val="left" w:pos="8082"/>
        <w:tab w:val="left" w:pos="8802"/>
        <w:tab w:val="left" w:pos="9522"/>
        <w:tab w:val="left" w:pos="10242"/>
        <w:tab w:val="left" w:pos="10962"/>
        <w:tab w:val="left" w:pos="11682"/>
        <w:tab w:val="left" w:pos="12402"/>
        <w:tab w:val="left" w:pos="13122"/>
        <w:tab w:val="left" w:pos="13842"/>
      </w:tabs>
      <w:spacing w:after="115"/>
    </w:pPr>
    <w:rPr>
      <w:sz w:val="40"/>
      <w:szCs w:val="40"/>
    </w:rPr>
  </w:style>
  <w:style w:type="paragraph" w:customStyle="1" w:styleId="Outline5">
    <w:name w:val="Outline 5"/>
    <w:basedOn w:val="Outline4"/>
    <w:rsid w:val="00381681"/>
    <w:pPr>
      <w:tabs>
        <w:tab w:val="clear" w:pos="162"/>
        <w:tab w:val="clear" w:pos="882"/>
        <w:tab w:val="clear" w:pos="1602"/>
        <w:tab w:val="clear" w:pos="2322"/>
        <w:tab w:val="clear" w:pos="3042"/>
        <w:tab w:val="clear" w:pos="3762"/>
        <w:tab w:val="clear" w:pos="4482"/>
        <w:tab w:val="clear" w:pos="5202"/>
        <w:tab w:val="clear" w:pos="5922"/>
        <w:tab w:val="clear" w:pos="6642"/>
        <w:tab w:val="clear" w:pos="7362"/>
        <w:tab w:val="clear" w:pos="8082"/>
        <w:tab w:val="clear" w:pos="8802"/>
        <w:tab w:val="clear" w:pos="9522"/>
        <w:tab w:val="clear" w:pos="10242"/>
        <w:tab w:val="clear" w:pos="10962"/>
        <w:tab w:val="clear" w:pos="11682"/>
        <w:tab w:val="clear" w:pos="12402"/>
        <w:tab w:val="clear" w:pos="13122"/>
        <w:tab w:val="clear" w:pos="13842"/>
        <w:tab w:val="left" w:pos="202"/>
        <w:tab w:val="left" w:pos="922"/>
        <w:tab w:val="left" w:pos="1642"/>
        <w:tab w:val="left" w:pos="2362"/>
        <w:tab w:val="left" w:pos="3082"/>
        <w:tab w:val="left" w:pos="3802"/>
        <w:tab w:val="left" w:pos="4522"/>
        <w:tab w:val="left" w:pos="5242"/>
        <w:tab w:val="left" w:pos="5962"/>
        <w:tab w:val="left" w:pos="6682"/>
        <w:tab w:val="left" w:pos="7402"/>
        <w:tab w:val="left" w:pos="8122"/>
        <w:tab w:val="left" w:pos="8842"/>
        <w:tab w:val="left" w:pos="9562"/>
        <w:tab w:val="left" w:pos="10282"/>
        <w:tab w:val="left" w:pos="11002"/>
        <w:tab w:val="left" w:pos="11722"/>
        <w:tab w:val="left" w:pos="12442"/>
        <w:tab w:val="left" w:pos="13162"/>
      </w:tabs>
      <w:spacing w:after="57"/>
    </w:pPr>
  </w:style>
  <w:style w:type="paragraph" w:customStyle="1" w:styleId="Outline6">
    <w:name w:val="Outline 6"/>
    <w:basedOn w:val="Outline5"/>
    <w:rsid w:val="00381681"/>
  </w:style>
  <w:style w:type="paragraph" w:customStyle="1" w:styleId="Outline7">
    <w:name w:val="Outline 7"/>
    <w:basedOn w:val="Outline6"/>
    <w:rsid w:val="00381681"/>
  </w:style>
  <w:style w:type="paragraph" w:customStyle="1" w:styleId="Outline8">
    <w:name w:val="Outline 8"/>
    <w:basedOn w:val="Outline7"/>
    <w:rsid w:val="00381681"/>
  </w:style>
  <w:style w:type="paragraph" w:customStyle="1" w:styleId="Outline9">
    <w:name w:val="Outline 9"/>
    <w:basedOn w:val="Outline8"/>
    <w:rsid w:val="00381681"/>
  </w:style>
  <w:style w:type="paragraph" w:customStyle="1" w:styleId="WW-Title1">
    <w:name w:val="WW-Title1"/>
    <w:rsid w:val="0038168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06" w:lineRule="auto"/>
      <w:jc w:val="center"/>
    </w:pPr>
    <w:rPr>
      <w:rFonts w:ascii="DejaVu LGC Sans" w:eastAsia="DejaVu LGC Sans" w:hAnsi="DejaVu LGC Sans"/>
      <w:color w:val="000000"/>
      <w:sz w:val="88"/>
      <w:szCs w:val="88"/>
    </w:rPr>
  </w:style>
  <w:style w:type="paragraph" w:customStyle="1" w:styleId="WW-Title12">
    <w:name w:val="WW-Title12"/>
    <w:rsid w:val="0038168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06" w:lineRule="auto"/>
      <w:jc w:val="center"/>
    </w:pPr>
    <w:rPr>
      <w:rFonts w:ascii="DejaVu LGC Sans" w:eastAsia="DejaVu LGC Sans" w:hAnsi="DejaVu LGC Sans"/>
      <w:color w:val="000000"/>
      <w:sz w:val="88"/>
      <w:szCs w:val="88"/>
    </w:rPr>
  </w:style>
  <w:style w:type="paragraph" w:customStyle="1" w:styleId="WW-Title123">
    <w:name w:val="WW-Title123"/>
    <w:rsid w:val="0038168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06" w:lineRule="auto"/>
      <w:jc w:val="center"/>
    </w:pPr>
    <w:rPr>
      <w:rFonts w:ascii="DejaVu LGC Sans" w:eastAsia="DejaVu LGC Sans" w:hAnsi="DejaVu LGC Sans"/>
      <w:color w:val="000000"/>
      <w:sz w:val="88"/>
      <w:szCs w:val="88"/>
    </w:rPr>
  </w:style>
  <w:style w:type="paragraph" w:customStyle="1" w:styleId="WW-Title1234">
    <w:name w:val="WW-Title1234"/>
    <w:rsid w:val="0038168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06" w:lineRule="auto"/>
      <w:jc w:val="center"/>
    </w:pPr>
    <w:rPr>
      <w:rFonts w:ascii="DejaVu LGC Sans" w:eastAsia="DejaVu LGC Sans" w:hAnsi="DejaVu LGC Sans"/>
      <w:color w:val="000000"/>
      <w:sz w:val="88"/>
      <w:szCs w:val="88"/>
    </w:rPr>
  </w:style>
  <w:style w:type="paragraph" w:customStyle="1" w:styleId="ListIndent">
    <w:name w:val="List Indent"/>
    <w:basedOn w:val="BodyText"/>
    <w:rsid w:val="00381681"/>
    <w:pPr>
      <w:tabs>
        <w:tab w:val="clear" w:pos="8640"/>
        <w:tab w:val="left" w:pos="0"/>
      </w:tabs>
      <w:ind w:left="2835" w:hanging="2551"/>
    </w:pPr>
  </w:style>
  <w:style w:type="paragraph" w:customStyle="1" w:styleId="Figure">
    <w:name w:val="Figure"/>
    <w:basedOn w:val="Caption"/>
    <w:rsid w:val="00381681"/>
  </w:style>
  <w:style w:type="paragraph" w:customStyle="1" w:styleId="Drawing">
    <w:name w:val="Drawing"/>
    <w:basedOn w:val="Caption"/>
    <w:rsid w:val="00381681"/>
  </w:style>
  <w:style w:type="paragraph" w:customStyle="1" w:styleId="Framecontents">
    <w:name w:val="Frame contents"/>
    <w:basedOn w:val="BodyText"/>
    <w:rsid w:val="00381681"/>
  </w:style>
  <w:style w:type="paragraph" w:customStyle="1" w:styleId="Table">
    <w:name w:val="Table"/>
    <w:basedOn w:val="Caption"/>
    <w:rsid w:val="00381681"/>
  </w:style>
  <w:style w:type="paragraph" w:customStyle="1" w:styleId="preformatted">
    <w:name w:val="preformatted"/>
    <w:basedOn w:val="Normal"/>
    <w:rsid w:val="00381681"/>
    <w:rPr>
      <w:rFonts w:ascii="Liberation Serif" w:hAnsi="Liberation Serif"/>
    </w:rPr>
  </w:style>
  <w:style w:type="paragraph" w:customStyle="1" w:styleId="HorizontalLine">
    <w:name w:val="Horizontal Line"/>
    <w:basedOn w:val="Normal"/>
    <w:next w:val="BodyText"/>
    <w:rsid w:val="00381681"/>
    <w:pPr>
      <w:suppressLineNumbers/>
      <w:pBdr>
        <w:bottom w:val="double" w:sz="1" w:space="0" w:color="808080"/>
      </w:pBdr>
      <w:spacing w:after="283"/>
    </w:pPr>
    <w:rPr>
      <w:sz w:val="12"/>
      <w:szCs w:val="12"/>
    </w:rPr>
  </w:style>
  <w:style w:type="paragraph" w:customStyle="1" w:styleId="Picture-Frame">
    <w:name w:val="Picture-Frame"/>
    <w:basedOn w:val="Normal"/>
    <w:rsid w:val="00381681"/>
    <w:pPr>
      <w:widowControl/>
      <w:pBdr>
        <w:top w:val="single" w:sz="40" w:space="10" w:color="008080"/>
        <w:bottom w:val="single" w:sz="40" w:space="10" w:color="008080"/>
      </w:pBdr>
      <w:spacing w:before="240" w:after="240" w:line="100" w:lineRule="atLeast"/>
      <w:jc w:val="center"/>
    </w:pPr>
    <w:rPr>
      <w:rFonts w:ascii="Futura Bk" w:eastAsia="Calibri" w:hAnsi="Futura Bk"/>
      <w:sz w:val="20"/>
      <w:szCs w:val="20"/>
    </w:rPr>
  </w:style>
  <w:style w:type="paragraph" w:customStyle="1" w:styleId="Caption1">
    <w:name w:val="Caption1"/>
    <w:basedOn w:val="Normal"/>
    <w:rsid w:val="00381681"/>
    <w:pPr>
      <w:suppressLineNumbers/>
      <w:spacing w:before="120" w:after="120"/>
    </w:pPr>
    <w:rPr>
      <w:rFonts w:ascii="Futura Hv" w:hAnsi="Futura Hv"/>
      <w:b/>
      <w:i/>
      <w:iCs/>
    </w:rPr>
  </w:style>
  <w:style w:type="paragraph" w:styleId="ListParagraph">
    <w:name w:val="List Paragraph"/>
    <w:basedOn w:val="Normal"/>
    <w:uiPriority w:val="34"/>
    <w:qFormat/>
    <w:rsid w:val="00381681"/>
    <w:pPr>
      <w:spacing w:line="100" w:lineRule="atLeast"/>
      <w:ind w:left="720"/>
    </w:pPr>
    <w:rPr>
      <w:kern w:val="1"/>
    </w:rPr>
  </w:style>
  <w:style w:type="paragraph" w:customStyle="1" w:styleId="RHbodytext">
    <w:name w:val="*RH body text"/>
    <w:basedOn w:val="Normal"/>
    <w:rsid w:val="00381681"/>
    <w:pPr>
      <w:widowControl/>
      <w:suppressLineNumbers/>
      <w:spacing w:after="72" w:line="259" w:lineRule="atLeast"/>
    </w:pPr>
    <w:rPr>
      <w:rFonts w:ascii="Liberation Sans" w:hAnsi="Liberation Sans"/>
      <w:color w:val="000000"/>
      <w:sz w:val="18"/>
    </w:rPr>
  </w:style>
  <w:style w:type="paragraph" w:customStyle="1" w:styleId="Heading100">
    <w:name w:val="Heading 10"/>
    <w:basedOn w:val="Heading"/>
    <w:next w:val="BodyText"/>
    <w:rsid w:val="00381681"/>
    <w:pPr>
      <w:tabs>
        <w:tab w:val="num" w:pos="0"/>
      </w:tabs>
      <w:outlineLvl w:val="8"/>
    </w:pPr>
    <w:rPr>
      <w:b/>
      <w:bCs/>
      <w:sz w:val="21"/>
      <w:szCs w:val="21"/>
    </w:rPr>
  </w:style>
  <w:style w:type="paragraph" w:customStyle="1" w:styleId="Illustration">
    <w:name w:val="Illustration"/>
    <w:basedOn w:val="Caption"/>
    <w:rsid w:val="00381681"/>
  </w:style>
  <w:style w:type="paragraph" w:styleId="BalloonText">
    <w:name w:val="Balloon Text"/>
    <w:basedOn w:val="Normal"/>
    <w:link w:val="BalloonTextChar"/>
    <w:uiPriority w:val="99"/>
    <w:semiHidden/>
    <w:unhideWhenUsed/>
    <w:rsid w:val="00A41597"/>
    <w:rPr>
      <w:rFonts w:ascii="Tahoma" w:hAnsi="Tahoma" w:cs="Tahoma"/>
      <w:sz w:val="16"/>
      <w:szCs w:val="16"/>
    </w:rPr>
  </w:style>
  <w:style w:type="character" w:customStyle="1" w:styleId="BalloonTextChar">
    <w:name w:val="Balloon Text Char"/>
    <w:basedOn w:val="DefaultParagraphFont"/>
    <w:link w:val="BalloonText"/>
    <w:uiPriority w:val="99"/>
    <w:semiHidden/>
    <w:rsid w:val="00A41597"/>
    <w:rPr>
      <w:rFonts w:ascii="Tahoma" w:eastAsia="DejaVu LGC Sans" w:hAnsi="Tahoma" w:cs="Tahoma"/>
      <w:sz w:val="16"/>
      <w:szCs w:val="16"/>
      <w:lang w:eastAsia="ar-SA"/>
    </w:rPr>
  </w:style>
  <w:style w:type="character" w:customStyle="1" w:styleId="apple-converted-space">
    <w:name w:val="apple-converted-space"/>
    <w:basedOn w:val="DefaultParagraphFont"/>
    <w:rsid w:val="00132351"/>
  </w:style>
  <w:style w:type="character" w:customStyle="1" w:styleId="apple-style-span">
    <w:name w:val="apple-style-span"/>
    <w:basedOn w:val="DefaultParagraphFont"/>
    <w:rsid w:val="001A17DD"/>
  </w:style>
</w:styles>
</file>

<file path=word/webSettings.xml><?xml version="1.0" encoding="utf-8"?>
<w:webSettings xmlns:r="http://schemas.openxmlformats.org/officeDocument/2006/relationships" xmlns:w="http://schemas.openxmlformats.org/wordprocessingml/2006/main">
  <w:divs>
    <w:div w:id="685908436">
      <w:bodyDiv w:val="1"/>
      <w:marLeft w:val="0"/>
      <w:marRight w:val="0"/>
      <w:marTop w:val="0"/>
      <w:marBottom w:val="0"/>
      <w:divBdr>
        <w:top w:val="none" w:sz="0" w:space="0" w:color="auto"/>
        <w:left w:val="none" w:sz="0" w:space="0" w:color="auto"/>
        <w:bottom w:val="none" w:sz="0" w:space="0" w:color="auto"/>
        <w:right w:val="none" w:sz="0" w:space="0" w:color="auto"/>
      </w:divBdr>
    </w:div>
    <w:div w:id="962729892">
      <w:bodyDiv w:val="1"/>
      <w:marLeft w:val="0"/>
      <w:marRight w:val="0"/>
      <w:marTop w:val="0"/>
      <w:marBottom w:val="0"/>
      <w:divBdr>
        <w:top w:val="none" w:sz="0" w:space="0" w:color="auto"/>
        <w:left w:val="none" w:sz="0" w:space="0" w:color="auto"/>
        <w:bottom w:val="none" w:sz="0" w:space="0" w:color="auto"/>
        <w:right w:val="none" w:sz="0" w:space="0" w:color="auto"/>
      </w:divBdr>
    </w:div>
    <w:div w:id="166697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image" Target="media/image11.jpe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yperlink" Target="http://www.chiark.greenend.org.uk/~sgtatham/putty/download.html" TargetMode="External"/><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image" Target="media/image46.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content.org/openpub/"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the.earth.li/~sgtatham/putty/latest/x86/putty-0.60-installer.exe" TargetMode="External"/><Relationship Id="rId57" Type="http://schemas.openxmlformats.org/officeDocument/2006/relationships/image" Target="media/image40.png"/><Relationship Id="rId61" Type="http://schemas.openxmlformats.org/officeDocument/2006/relationships/image" Target="media/image44.png"/><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image" Target="media/image39.png"/><Relationship Id="rId64"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mailto:security@redhat.com" TargetMode="External"/><Relationship Id="rId17" Type="http://schemas.openxmlformats.org/officeDocument/2006/relationships/header" Target="header5.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2.png"/><Relationship Id="rId67"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7.png"/><Relationship Id="rId62" Type="http://schemas.openxmlformats.org/officeDocument/2006/relationships/image" Target="media/image4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F012B-0F42-4132-B33F-50B83DEF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33</Pages>
  <Words>4365</Words>
  <Characters>24884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29191</CharactersWithSpaces>
  <SharedDoc>false</SharedDoc>
  <HLinks>
    <vt:vector size="420" baseType="variant">
      <vt:variant>
        <vt:i4>3670140</vt:i4>
      </vt:variant>
      <vt:variant>
        <vt:i4>242</vt:i4>
      </vt:variant>
      <vt:variant>
        <vt:i4>0</vt:i4>
      </vt:variant>
      <vt:variant>
        <vt:i4>5</vt:i4>
      </vt:variant>
      <vt:variant>
        <vt:lpwstr>http://the.earth.li/~sgtatham/putty/latest/x86/putty-0.60-installer.exe</vt:lpwstr>
      </vt:variant>
      <vt:variant>
        <vt:lpwstr/>
      </vt:variant>
      <vt:variant>
        <vt:i4>2424941</vt:i4>
      </vt:variant>
      <vt:variant>
        <vt:i4>239</vt:i4>
      </vt:variant>
      <vt:variant>
        <vt:i4>0</vt:i4>
      </vt:variant>
      <vt:variant>
        <vt:i4>5</vt:i4>
      </vt:variant>
      <vt:variant>
        <vt:lpwstr>http://www.chiark.greenend.org.uk/~sgtatham/putty/download.html</vt:lpwstr>
      </vt:variant>
      <vt:variant>
        <vt:lpwstr/>
      </vt:variant>
      <vt:variant>
        <vt:i4>6160429</vt:i4>
      </vt:variant>
      <vt:variant>
        <vt:i4>203</vt:i4>
      </vt:variant>
      <vt:variant>
        <vt:i4>0</vt:i4>
      </vt:variant>
      <vt:variant>
        <vt:i4>5</vt:i4>
      </vt:variant>
      <vt:variant>
        <vt:lpwstr/>
      </vt:variant>
      <vt:variant>
        <vt:lpwstr>__RefHeading__5412_349899980</vt:lpwstr>
      </vt:variant>
      <vt:variant>
        <vt:i4>3735622</vt:i4>
      </vt:variant>
      <vt:variant>
        <vt:i4>200</vt:i4>
      </vt:variant>
      <vt:variant>
        <vt:i4>0</vt:i4>
      </vt:variant>
      <vt:variant>
        <vt:i4>5</vt:i4>
      </vt:variant>
      <vt:variant>
        <vt:lpwstr/>
      </vt:variant>
      <vt:variant>
        <vt:lpwstr>__RefHeading__20660_960193962</vt:lpwstr>
      </vt:variant>
      <vt:variant>
        <vt:i4>4128846</vt:i4>
      </vt:variant>
      <vt:variant>
        <vt:i4>197</vt:i4>
      </vt:variant>
      <vt:variant>
        <vt:i4>0</vt:i4>
      </vt:variant>
      <vt:variant>
        <vt:i4>5</vt:i4>
      </vt:variant>
      <vt:variant>
        <vt:lpwstr/>
      </vt:variant>
      <vt:variant>
        <vt:lpwstr>__RefHeading__29959_739184188</vt:lpwstr>
      </vt:variant>
      <vt:variant>
        <vt:i4>3866692</vt:i4>
      </vt:variant>
      <vt:variant>
        <vt:i4>194</vt:i4>
      </vt:variant>
      <vt:variant>
        <vt:i4>0</vt:i4>
      </vt:variant>
      <vt:variant>
        <vt:i4>5</vt:i4>
      </vt:variant>
      <vt:variant>
        <vt:lpwstr/>
      </vt:variant>
      <vt:variant>
        <vt:lpwstr>__RefHeading__19613_783365900</vt:lpwstr>
      </vt:variant>
      <vt:variant>
        <vt:i4>3866690</vt:i4>
      </vt:variant>
      <vt:variant>
        <vt:i4>191</vt:i4>
      </vt:variant>
      <vt:variant>
        <vt:i4>0</vt:i4>
      </vt:variant>
      <vt:variant>
        <vt:i4>5</vt:i4>
      </vt:variant>
      <vt:variant>
        <vt:lpwstr/>
      </vt:variant>
      <vt:variant>
        <vt:lpwstr>__RefHeading__88654_178085293</vt:lpwstr>
      </vt:variant>
      <vt:variant>
        <vt:i4>917622</vt:i4>
      </vt:variant>
      <vt:variant>
        <vt:i4>188</vt:i4>
      </vt:variant>
      <vt:variant>
        <vt:i4>0</vt:i4>
      </vt:variant>
      <vt:variant>
        <vt:i4>5</vt:i4>
      </vt:variant>
      <vt:variant>
        <vt:lpwstr/>
      </vt:variant>
      <vt:variant>
        <vt:lpwstr>__RefHeading__77830_1637724135</vt:lpwstr>
      </vt:variant>
      <vt:variant>
        <vt:i4>262258</vt:i4>
      </vt:variant>
      <vt:variant>
        <vt:i4>185</vt:i4>
      </vt:variant>
      <vt:variant>
        <vt:i4>0</vt:i4>
      </vt:variant>
      <vt:variant>
        <vt:i4>5</vt:i4>
      </vt:variant>
      <vt:variant>
        <vt:lpwstr/>
      </vt:variant>
      <vt:variant>
        <vt:lpwstr>__RefHeading__15654_1186511778</vt:lpwstr>
      </vt:variant>
      <vt:variant>
        <vt:i4>5308459</vt:i4>
      </vt:variant>
      <vt:variant>
        <vt:i4>182</vt:i4>
      </vt:variant>
      <vt:variant>
        <vt:i4>0</vt:i4>
      </vt:variant>
      <vt:variant>
        <vt:i4>5</vt:i4>
      </vt:variant>
      <vt:variant>
        <vt:lpwstr/>
      </vt:variant>
      <vt:variant>
        <vt:lpwstr>__RefHeading__6443_1300282659</vt:lpwstr>
      </vt:variant>
      <vt:variant>
        <vt:i4>5439531</vt:i4>
      </vt:variant>
      <vt:variant>
        <vt:i4>179</vt:i4>
      </vt:variant>
      <vt:variant>
        <vt:i4>0</vt:i4>
      </vt:variant>
      <vt:variant>
        <vt:i4>5</vt:i4>
      </vt:variant>
      <vt:variant>
        <vt:lpwstr/>
      </vt:variant>
      <vt:variant>
        <vt:lpwstr>__RefHeading__6441_1300282659</vt:lpwstr>
      </vt:variant>
      <vt:variant>
        <vt:i4>262260</vt:i4>
      </vt:variant>
      <vt:variant>
        <vt:i4>176</vt:i4>
      </vt:variant>
      <vt:variant>
        <vt:i4>0</vt:i4>
      </vt:variant>
      <vt:variant>
        <vt:i4>5</vt:i4>
      </vt:variant>
      <vt:variant>
        <vt:lpwstr/>
      </vt:variant>
      <vt:variant>
        <vt:lpwstr>__RefHeading__15652_1186511778</vt:lpwstr>
      </vt:variant>
      <vt:variant>
        <vt:i4>393338</vt:i4>
      </vt:variant>
      <vt:variant>
        <vt:i4>173</vt:i4>
      </vt:variant>
      <vt:variant>
        <vt:i4>0</vt:i4>
      </vt:variant>
      <vt:variant>
        <vt:i4>5</vt:i4>
      </vt:variant>
      <vt:variant>
        <vt:lpwstr/>
      </vt:variant>
      <vt:variant>
        <vt:lpwstr>__RefHeading__17359_1186511778</vt:lpwstr>
      </vt:variant>
      <vt:variant>
        <vt:i4>262262</vt:i4>
      </vt:variant>
      <vt:variant>
        <vt:i4>170</vt:i4>
      </vt:variant>
      <vt:variant>
        <vt:i4>0</vt:i4>
      </vt:variant>
      <vt:variant>
        <vt:i4>5</vt:i4>
      </vt:variant>
      <vt:variant>
        <vt:lpwstr/>
      </vt:variant>
      <vt:variant>
        <vt:lpwstr>__RefHeading__15650_1186511778</vt:lpwstr>
      </vt:variant>
      <vt:variant>
        <vt:i4>327799</vt:i4>
      </vt:variant>
      <vt:variant>
        <vt:i4>167</vt:i4>
      </vt:variant>
      <vt:variant>
        <vt:i4>0</vt:i4>
      </vt:variant>
      <vt:variant>
        <vt:i4>5</vt:i4>
      </vt:variant>
      <vt:variant>
        <vt:lpwstr/>
      </vt:variant>
      <vt:variant>
        <vt:lpwstr>__RefHeading__13720_1186511778</vt:lpwstr>
      </vt:variant>
      <vt:variant>
        <vt:i4>393343</vt:i4>
      </vt:variant>
      <vt:variant>
        <vt:i4>164</vt:i4>
      </vt:variant>
      <vt:variant>
        <vt:i4>0</vt:i4>
      </vt:variant>
      <vt:variant>
        <vt:i4>5</vt:i4>
      </vt:variant>
      <vt:variant>
        <vt:lpwstr/>
      </vt:variant>
      <vt:variant>
        <vt:lpwstr>__RefHeading__13718_1186511778</vt:lpwstr>
      </vt:variant>
      <vt:variant>
        <vt:i4>393329</vt:i4>
      </vt:variant>
      <vt:variant>
        <vt:i4>161</vt:i4>
      </vt:variant>
      <vt:variant>
        <vt:i4>0</vt:i4>
      </vt:variant>
      <vt:variant>
        <vt:i4>5</vt:i4>
      </vt:variant>
      <vt:variant>
        <vt:lpwstr/>
      </vt:variant>
      <vt:variant>
        <vt:lpwstr>__RefHeading__13716_1186511778</vt:lpwstr>
      </vt:variant>
      <vt:variant>
        <vt:i4>327806</vt:i4>
      </vt:variant>
      <vt:variant>
        <vt:i4>158</vt:i4>
      </vt:variant>
      <vt:variant>
        <vt:i4>0</vt:i4>
      </vt:variant>
      <vt:variant>
        <vt:i4>5</vt:i4>
      </vt:variant>
      <vt:variant>
        <vt:lpwstr/>
      </vt:variant>
      <vt:variant>
        <vt:lpwstr>__RefHeading__15648_1186511778</vt:lpwstr>
      </vt:variant>
      <vt:variant>
        <vt:i4>6684699</vt:i4>
      </vt:variant>
      <vt:variant>
        <vt:i4>155</vt:i4>
      </vt:variant>
      <vt:variant>
        <vt:i4>0</vt:i4>
      </vt:variant>
      <vt:variant>
        <vt:i4>5</vt:i4>
      </vt:variant>
      <vt:variant>
        <vt:lpwstr/>
      </vt:variant>
      <vt:variant>
        <vt:lpwstr>__RefHeading__5553_15881080321</vt:lpwstr>
      </vt:variant>
      <vt:variant>
        <vt:i4>6553620</vt:i4>
      </vt:variant>
      <vt:variant>
        <vt:i4>152</vt:i4>
      </vt:variant>
      <vt:variant>
        <vt:i4>0</vt:i4>
      </vt:variant>
      <vt:variant>
        <vt:i4>5</vt:i4>
      </vt:variant>
      <vt:variant>
        <vt:lpwstr/>
      </vt:variant>
      <vt:variant>
        <vt:lpwstr>__RefHeading__5408_12837443131</vt:lpwstr>
      </vt:variant>
      <vt:variant>
        <vt:i4>917624</vt:i4>
      </vt:variant>
      <vt:variant>
        <vt:i4>149</vt:i4>
      </vt:variant>
      <vt:variant>
        <vt:i4>0</vt:i4>
      </vt:variant>
      <vt:variant>
        <vt:i4>5</vt:i4>
      </vt:variant>
      <vt:variant>
        <vt:lpwstr/>
      </vt:variant>
      <vt:variant>
        <vt:lpwstr>__RefHeading__29957_7391841881</vt:lpwstr>
      </vt:variant>
      <vt:variant>
        <vt:i4>917626</vt:i4>
      </vt:variant>
      <vt:variant>
        <vt:i4>146</vt:i4>
      </vt:variant>
      <vt:variant>
        <vt:i4>0</vt:i4>
      </vt:variant>
      <vt:variant>
        <vt:i4>5</vt:i4>
      </vt:variant>
      <vt:variant>
        <vt:lpwstr/>
      </vt:variant>
      <vt:variant>
        <vt:lpwstr>__RefHeading__29955_7391841881</vt:lpwstr>
      </vt:variant>
      <vt:variant>
        <vt:i4>917628</vt:i4>
      </vt:variant>
      <vt:variant>
        <vt:i4>143</vt:i4>
      </vt:variant>
      <vt:variant>
        <vt:i4>0</vt:i4>
      </vt:variant>
      <vt:variant>
        <vt:i4>5</vt:i4>
      </vt:variant>
      <vt:variant>
        <vt:lpwstr/>
      </vt:variant>
      <vt:variant>
        <vt:lpwstr>__RefHeading__29953_7391841881</vt:lpwstr>
      </vt:variant>
      <vt:variant>
        <vt:i4>131184</vt:i4>
      </vt:variant>
      <vt:variant>
        <vt:i4>140</vt:i4>
      </vt:variant>
      <vt:variant>
        <vt:i4>0</vt:i4>
      </vt:variant>
      <vt:variant>
        <vt:i4>5</vt:i4>
      </vt:variant>
      <vt:variant>
        <vt:lpwstr/>
      </vt:variant>
      <vt:variant>
        <vt:lpwstr>__RefHeading__20103_7833659001</vt:lpwstr>
      </vt:variant>
      <vt:variant>
        <vt:i4>131186</vt:i4>
      </vt:variant>
      <vt:variant>
        <vt:i4>137</vt:i4>
      </vt:variant>
      <vt:variant>
        <vt:i4>0</vt:i4>
      </vt:variant>
      <vt:variant>
        <vt:i4>5</vt:i4>
      </vt:variant>
      <vt:variant>
        <vt:lpwstr/>
      </vt:variant>
      <vt:variant>
        <vt:lpwstr>__RefHeading__20101_7833659001</vt:lpwstr>
      </vt:variant>
      <vt:variant>
        <vt:i4>721019</vt:i4>
      </vt:variant>
      <vt:variant>
        <vt:i4>134</vt:i4>
      </vt:variant>
      <vt:variant>
        <vt:i4>0</vt:i4>
      </vt:variant>
      <vt:variant>
        <vt:i4>5</vt:i4>
      </vt:variant>
      <vt:variant>
        <vt:lpwstr/>
      </vt:variant>
      <vt:variant>
        <vt:lpwstr>__RefHeading__20099_7833659001</vt:lpwstr>
      </vt:variant>
      <vt:variant>
        <vt:i4>721013</vt:i4>
      </vt:variant>
      <vt:variant>
        <vt:i4>131</vt:i4>
      </vt:variant>
      <vt:variant>
        <vt:i4>0</vt:i4>
      </vt:variant>
      <vt:variant>
        <vt:i4>5</vt:i4>
      </vt:variant>
      <vt:variant>
        <vt:lpwstr/>
      </vt:variant>
      <vt:variant>
        <vt:lpwstr>__RefHeading__20097_7833659001</vt:lpwstr>
      </vt:variant>
      <vt:variant>
        <vt:i4>393331</vt:i4>
      </vt:variant>
      <vt:variant>
        <vt:i4>128</vt:i4>
      </vt:variant>
      <vt:variant>
        <vt:i4>0</vt:i4>
      </vt:variant>
      <vt:variant>
        <vt:i4>5</vt:i4>
      </vt:variant>
      <vt:variant>
        <vt:lpwstr/>
      </vt:variant>
      <vt:variant>
        <vt:lpwstr>__RefHeading__13714_1186511778</vt:lpwstr>
      </vt:variant>
      <vt:variant>
        <vt:i4>327792</vt:i4>
      </vt:variant>
      <vt:variant>
        <vt:i4>125</vt:i4>
      </vt:variant>
      <vt:variant>
        <vt:i4>0</vt:i4>
      </vt:variant>
      <vt:variant>
        <vt:i4>5</vt:i4>
      </vt:variant>
      <vt:variant>
        <vt:lpwstr/>
      </vt:variant>
      <vt:variant>
        <vt:lpwstr>__RefHeading__15646_1186511778</vt:lpwstr>
      </vt:variant>
      <vt:variant>
        <vt:i4>3407939</vt:i4>
      </vt:variant>
      <vt:variant>
        <vt:i4>122</vt:i4>
      </vt:variant>
      <vt:variant>
        <vt:i4>0</vt:i4>
      </vt:variant>
      <vt:variant>
        <vt:i4>5</vt:i4>
      </vt:variant>
      <vt:variant>
        <vt:lpwstr/>
      </vt:variant>
      <vt:variant>
        <vt:lpwstr>__RefHeading__15277_967228073</vt:lpwstr>
      </vt:variant>
      <vt:variant>
        <vt:i4>3407937</vt:i4>
      </vt:variant>
      <vt:variant>
        <vt:i4>119</vt:i4>
      </vt:variant>
      <vt:variant>
        <vt:i4>0</vt:i4>
      </vt:variant>
      <vt:variant>
        <vt:i4>5</vt:i4>
      </vt:variant>
      <vt:variant>
        <vt:lpwstr/>
      </vt:variant>
      <vt:variant>
        <vt:lpwstr>__RefHeading__15275_967228073</vt:lpwstr>
      </vt:variant>
      <vt:variant>
        <vt:i4>6553623</vt:i4>
      </vt:variant>
      <vt:variant>
        <vt:i4>116</vt:i4>
      </vt:variant>
      <vt:variant>
        <vt:i4>0</vt:i4>
      </vt:variant>
      <vt:variant>
        <vt:i4>5</vt:i4>
      </vt:variant>
      <vt:variant>
        <vt:lpwstr/>
      </vt:variant>
      <vt:variant>
        <vt:lpwstr>__RefHeading__126761_1637724135</vt:lpwstr>
      </vt:variant>
      <vt:variant>
        <vt:i4>7077908</vt:i4>
      </vt:variant>
      <vt:variant>
        <vt:i4>113</vt:i4>
      </vt:variant>
      <vt:variant>
        <vt:i4>0</vt:i4>
      </vt:variant>
      <vt:variant>
        <vt:i4>5</vt:i4>
      </vt:variant>
      <vt:variant>
        <vt:lpwstr/>
      </vt:variant>
      <vt:variant>
        <vt:lpwstr>__RefHeading__126759_1637724135</vt:lpwstr>
      </vt:variant>
      <vt:variant>
        <vt:i4>3407941</vt:i4>
      </vt:variant>
      <vt:variant>
        <vt:i4>110</vt:i4>
      </vt:variant>
      <vt:variant>
        <vt:i4>0</vt:i4>
      </vt:variant>
      <vt:variant>
        <vt:i4>5</vt:i4>
      </vt:variant>
      <vt:variant>
        <vt:lpwstr/>
      </vt:variant>
      <vt:variant>
        <vt:lpwstr>__RefHeading__15271_967228073</vt:lpwstr>
      </vt:variant>
      <vt:variant>
        <vt:i4>3473485</vt:i4>
      </vt:variant>
      <vt:variant>
        <vt:i4>107</vt:i4>
      </vt:variant>
      <vt:variant>
        <vt:i4>0</vt:i4>
      </vt:variant>
      <vt:variant>
        <vt:i4>5</vt:i4>
      </vt:variant>
      <vt:variant>
        <vt:lpwstr/>
      </vt:variant>
      <vt:variant>
        <vt:lpwstr>__RefHeading__15269_967228073</vt:lpwstr>
      </vt:variant>
      <vt:variant>
        <vt:i4>3473475</vt:i4>
      </vt:variant>
      <vt:variant>
        <vt:i4>104</vt:i4>
      </vt:variant>
      <vt:variant>
        <vt:i4>0</vt:i4>
      </vt:variant>
      <vt:variant>
        <vt:i4>5</vt:i4>
      </vt:variant>
      <vt:variant>
        <vt:lpwstr/>
      </vt:variant>
      <vt:variant>
        <vt:lpwstr>__RefHeading__15267_967228073</vt:lpwstr>
      </vt:variant>
      <vt:variant>
        <vt:i4>3473473</vt:i4>
      </vt:variant>
      <vt:variant>
        <vt:i4>101</vt:i4>
      </vt:variant>
      <vt:variant>
        <vt:i4>0</vt:i4>
      </vt:variant>
      <vt:variant>
        <vt:i4>5</vt:i4>
      </vt:variant>
      <vt:variant>
        <vt:lpwstr/>
      </vt:variant>
      <vt:variant>
        <vt:lpwstr>__RefHeading__15265_967228073</vt:lpwstr>
      </vt:variant>
      <vt:variant>
        <vt:i4>3473479</vt:i4>
      </vt:variant>
      <vt:variant>
        <vt:i4>98</vt:i4>
      </vt:variant>
      <vt:variant>
        <vt:i4>0</vt:i4>
      </vt:variant>
      <vt:variant>
        <vt:i4>5</vt:i4>
      </vt:variant>
      <vt:variant>
        <vt:lpwstr/>
      </vt:variant>
      <vt:variant>
        <vt:lpwstr>__RefHeading__15263_967228073</vt:lpwstr>
      </vt:variant>
      <vt:variant>
        <vt:i4>3473477</vt:i4>
      </vt:variant>
      <vt:variant>
        <vt:i4>95</vt:i4>
      </vt:variant>
      <vt:variant>
        <vt:i4>0</vt:i4>
      </vt:variant>
      <vt:variant>
        <vt:i4>5</vt:i4>
      </vt:variant>
      <vt:variant>
        <vt:lpwstr/>
      </vt:variant>
      <vt:variant>
        <vt:lpwstr>__RefHeading__15261_967228073</vt:lpwstr>
      </vt:variant>
      <vt:variant>
        <vt:i4>3539021</vt:i4>
      </vt:variant>
      <vt:variant>
        <vt:i4>92</vt:i4>
      </vt:variant>
      <vt:variant>
        <vt:i4>0</vt:i4>
      </vt:variant>
      <vt:variant>
        <vt:i4>5</vt:i4>
      </vt:variant>
      <vt:variant>
        <vt:lpwstr/>
      </vt:variant>
      <vt:variant>
        <vt:lpwstr>__RefHeading__15259_967228073</vt:lpwstr>
      </vt:variant>
      <vt:variant>
        <vt:i4>3539011</vt:i4>
      </vt:variant>
      <vt:variant>
        <vt:i4>89</vt:i4>
      </vt:variant>
      <vt:variant>
        <vt:i4>0</vt:i4>
      </vt:variant>
      <vt:variant>
        <vt:i4>5</vt:i4>
      </vt:variant>
      <vt:variant>
        <vt:lpwstr/>
      </vt:variant>
      <vt:variant>
        <vt:lpwstr>__RefHeading__15257_967228073</vt:lpwstr>
      </vt:variant>
      <vt:variant>
        <vt:i4>3539009</vt:i4>
      </vt:variant>
      <vt:variant>
        <vt:i4>86</vt:i4>
      </vt:variant>
      <vt:variant>
        <vt:i4>0</vt:i4>
      </vt:variant>
      <vt:variant>
        <vt:i4>5</vt:i4>
      </vt:variant>
      <vt:variant>
        <vt:lpwstr/>
      </vt:variant>
      <vt:variant>
        <vt:lpwstr>__RefHeading__15255_967228073</vt:lpwstr>
      </vt:variant>
      <vt:variant>
        <vt:i4>3539015</vt:i4>
      </vt:variant>
      <vt:variant>
        <vt:i4>83</vt:i4>
      </vt:variant>
      <vt:variant>
        <vt:i4>0</vt:i4>
      </vt:variant>
      <vt:variant>
        <vt:i4>5</vt:i4>
      </vt:variant>
      <vt:variant>
        <vt:lpwstr/>
      </vt:variant>
      <vt:variant>
        <vt:lpwstr>__RefHeading__15253_967228073</vt:lpwstr>
      </vt:variant>
      <vt:variant>
        <vt:i4>3539013</vt:i4>
      </vt:variant>
      <vt:variant>
        <vt:i4>80</vt:i4>
      </vt:variant>
      <vt:variant>
        <vt:i4>0</vt:i4>
      </vt:variant>
      <vt:variant>
        <vt:i4>5</vt:i4>
      </vt:variant>
      <vt:variant>
        <vt:lpwstr/>
      </vt:variant>
      <vt:variant>
        <vt:lpwstr>__RefHeading__15251_967228073</vt:lpwstr>
      </vt:variant>
      <vt:variant>
        <vt:i4>3604557</vt:i4>
      </vt:variant>
      <vt:variant>
        <vt:i4>77</vt:i4>
      </vt:variant>
      <vt:variant>
        <vt:i4>0</vt:i4>
      </vt:variant>
      <vt:variant>
        <vt:i4>5</vt:i4>
      </vt:variant>
      <vt:variant>
        <vt:lpwstr/>
      </vt:variant>
      <vt:variant>
        <vt:lpwstr>__RefHeading__15249_967228073</vt:lpwstr>
      </vt:variant>
      <vt:variant>
        <vt:i4>3211335</vt:i4>
      </vt:variant>
      <vt:variant>
        <vt:i4>74</vt:i4>
      </vt:variant>
      <vt:variant>
        <vt:i4>0</vt:i4>
      </vt:variant>
      <vt:variant>
        <vt:i4>5</vt:i4>
      </vt:variant>
      <vt:variant>
        <vt:lpwstr/>
      </vt:variant>
      <vt:variant>
        <vt:lpwstr>__RefHeading__15223_967228073</vt:lpwstr>
      </vt:variant>
      <vt:variant>
        <vt:i4>3211333</vt:i4>
      </vt:variant>
      <vt:variant>
        <vt:i4>71</vt:i4>
      </vt:variant>
      <vt:variant>
        <vt:i4>0</vt:i4>
      </vt:variant>
      <vt:variant>
        <vt:i4>5</vt:i4>
      </vt:variant>
      <vt:variant>
        <vt:lpwstr/>
      </vt:variant>
      <vt:variant>
        <vt:lpwstr>__RefHeading__15221_967228073</vt:lpwstr>
      </vt:variant>
      <vt:variant>
        <vt:i4>3276877</vt:i4>
      </vt:variant>
      <vt:variant>
        <vt:i4>68</vt:i4>
      </vt:variant>
      <vt:variant>
        <vt:i4>0</vt:i4>
      </vt:variant>
      <vt:variant>
        <vt:i4>5</vt:i4>
      </vt:variant>
      <vt:variant>
        <vt:lpwstr/>
      </vt:variant>
      <vt:variant>
        <vt:lpwstr>__RefHeading__15219_967228073</vt:lpwstr>
      </vt:variant>
      <vt:variant>
        <vt:i4>3276867</vt:i4>
      </vt:variant>
      <vt:variant>
        <vt:i4>65</vt:i4>
      </vt:variant>
      <vt:variant>
        <vt:i4>0</vt:i4>
      </vt:variant>
      <vt:variant>
        <vt:i4>5</vt:i4>
      </vt:variant>
      <vt:variant>
        <vt:lpwstr/>
      </vt:variant>
      <vt:variant>
        <vt:lpwstr>__RefHeading__15217_967228073</vt:lpwstr>
      </vt:variant>
      <vt:variant>
        <vt:i4>3276865</vt:i4>
      </vt:variant>
      <vt:variant>
        <vt:i4>62</vt:i4>
      </vt:variant>
      <vt:variant>
        <vt:i4>0</vt:i4>
      </vt:variant>
      <vt:variant>
        <vt:i4>5</vt:i4>
      </vt:variant>
      <vt:variant>
        <vt:lpwstr/>
      </vt:variant>
      <vt:variant>
        <vt:lpwstr>__RefHeading__15215_967228073</vt:lpwstr>
      </vt:variant>
      <vt:variant>
        <vt:i4>3276871</vt:i4>
      </vt:variant>
      <vt:variant>
        <vt:i4>59</vt:i4>
      </vt:variant>
      <vt:variant>
        <vt:i4>0</vt:i4>
      </vt:variant>
      <vt:variant>
        <vt:i4>5</vt:i4>
      </vt:variant>
      <vt:variant>
        <vt:lpwstr/>
      </vt:variant>
      <vt:variant>
        <vt:lpwstr>__RefHeading__15213_967228073</vt:lpwstr>
      </vt:variant>
      <vt:variant>
        <vt:i4>3276869</vt:i4>
      </vt:variant>
      <vt:variant>
        <vt:i4>56</vt:i4>
      </vt:variant>
      <vt:variant>
        <vt:i4>0</vt:i4>
      </vt:variant>
      <vt:variant>
        <vt:i4>5</vt:i4>
      </vt:variant>
      <vt:variant>
        <vt:lpwstr/>
      </vt:variant>
      <vt:variant>
        <vt:lpwstr>__RefHeading__15211_967228073</vt:lpwstr>
      </vt:variant>
      <vt:variant>
        <vt:i4>3342413</vt:i4>
      </vt:variant>
      <vt:variant>
        <vt:i4>53</vt:i4>
      </vt:variant>
      <vt:variant>
        <vt:i4>0</vt:i4>
      </vt:variant>
      <vt:variant>
        <vt:i4>5</vt:i4>
      </vt:variant>
      <vt:variant>
        <vt:lpwstr/>
      </vt:variant>
      <vt:variant>
        <vt:lpwstr>__RefHeading__15209_967228073</vt:lpwstr>
      </vt:variant>
      <vt:variant>
        <vt:i4>3342403</vt:i4>
      </vt:variant>
      <vt:variant>
        <vt:i4>50</vt:i4>
      </vt:variant>
      <vt:variant>
        <vt:i4>0</vt:i4>
      </vt:variant>
      <vt:variant>
        <vt:i4>5</vt:i4>
      </vt:variant>
      <vt:variant>
        <vt:lpwstr/>
      </vt:variant>
      <vt:variant>
        <vt:lpwstr>__RefHeading__15207_967228073</vt:lpwstr>
      </vt:variant>
      <vt:variant>
        <vt:i4>3342401</vt:i4>
      </vt:variant>
      <vt:variant>
        <vt:i4>47</vt:i4>
      </vt:variant>
      <vt:variant>
        <vt:i4>0</vt:i4>
      </vt:variant>
      <vt:variant>
        <vt:i4>5</vt:i4>
      </vt:variant>
      <vt:variant>
        <vt:lpwstr/>
      </vt:variant>
      <vt:variant>
        <vt:lpwstr>__RefHeading__15205_967228073</vt:lpwstr>
      </vt:variant>
      <vt:variant>
        <vt:i4>3342407</vt:i4>
      </vt:variant>
      <vt:variant>
        <vt:i4>44</vt:i4>
      </vt:variant>
      <vt:variant>
        <vt:i4>0</vt:i4>
      </vt:variant>
      <vt:variant>
        <vt:i4>5</vt:i4>
      </vt:variant>
      <vt:variant>
        <vt:lpwstr/>
      </vt:variant>
      <vt:variant>
        <vt:lpwstr>__RefHeading__15203_967228073</vt:lpwstr>
      </vt:variant>
      <vt:variant>
        <vt:i4>3342405</vt:i4>
      </vt:variant>
      <vt:variant>
        <vt:i4>41</vt:i4>
      </vt:variant>
      <vt:variant>
        <vt:i4>0</vt:i4>
      </vt:variant>
      <vt:variant>
        <vt:i4>5</vt:i4>
      </vt:variant>
      <vt:variant>
        <vt:lpwstr/>
      </vt:variant>
      <vt:variant>
        <vt:lpwstr>__RefHeading__15201_967228073</vt:lpwstr>
      </vt:variant>
      <vt:variant>
        <vt:i4>3801166</vt:i4>
      </vt:variant>
      <vt:variant>
        <vt:i4>38</vt:i4>
      </vt:variant>
      <vt:variant>
        <vt:i4>0</vt:i4>
      </vt:variant>
      <vt:variant>
        <vt:i4>5</vt:i4>
      </vt:variant>
      <vt:variant>
        <vt:lpwstr/>
      </vt:variant>
      <vt:variant>
        <vt:lpwstr>__RefHeading__15199_967228073</vt:lpwstr>
      </vt:variant>
      <vt:variant>
        <vt:i4>3801152</vt:i4>
      </vt:variant>
      <vt:variant>
        <vt:i4>35</vt:i4>
      </vt:variant>
      <vt:variant>
        <vt:i4>0</vt:i4>
      </vt:variant>
      <vt:variant>
        <vt:i4>5</vt:i4>
      </vt:variant>
      <vt:variant>
        <vt:lpwstr/>
      </vt:variant>
      <vt:variant>
        <vt:lpwstr>__RefHeading__15197_967228073</vt:lpwstr>
      </vt:variant>
      <vt:variant>
        <vt:i4>3801154</vt:i4>
      </vt:variant>
      <vt:variant>
        <vt:i4>32</vt:i4>
      </vt:variant>
      <vt:variant>
        <vt:i4>0</vt:i4>
      </vt:variant>
      <vt:variant>
        <vt:i4>5</vt:i4>
      </vt:variant>
      <vt:variant>
        <vt:lpwstr/>
      </vt:variant>
      <vt:variant>
        <vt:lpwstr>__RefHeading__15195_967228073</vt:lpwstr>
      </vt:variant>
      <vt:variant>
        <vt:i4>3801156</vt:i4>
      </vt:variant>
      <vt:variant>
        <vt:i4>29</vt:i4>
      </vt:variant>
      <vt:variant>
        <vt:i4>0</vt:i4>
      </vt:variant>
      <vt:variant>
        <vt:i4>5</vt:i4>
      </vt:variant>
      <vt:variant>
        <vt:lpwstr/>
      </vt:variant>
      <vt:variant>
        <vt:lpwstr>__RefHeading__15193_967228073</vt:lpwstr>
      </vt:variant>
      <vt:variant>
        <vt:i4>3801158</vt:i4>
      </vt:variant>
      <vt:variant>
        <vt:i4>26</vt:i4>
      </vt:variant>
      <vt:variant>
        <vt:i4>0</vt:i4>
      </vt:variant>
      <vt:variant>
        <vt:i4>5</vt:i4>
      </vt:variant>
      <vt:variant>
        <vt:lpwstr/>
      </vt:variant>
      <vt:variant>
        <vt:lpwstr>__RefHeading__15191_967228073</vt:lpwstr>
      </vt:variant>
      <vt:variant>
        <vt:i4>3866702</vt:i4>
      </vt:variant>
      <vt:variant>
        <vt:i4>23</vt:i4>
      </vt:variant>
      <vt:variant>
        <vt:i4>0</vt:i4>
      </vt:variant>
      <vt:variant>
        <vt:i4>5</vt:i4>
      </vt:variant>
      <vt:variant>
        <vt:lpwstr/>
      </vt:variant>
      <vt:variant>
        <vt:lpwstr>__RefHeading__15189_967228073</vt:lpwstr>
      </vt:variant>
      <vt:variant>
        <vt:i4>3276868</vt:i4>
      </vt:variant>
      <vt:variant>
        <vt:i4>20</vt:i4>
      </vt:variant>
      <vt:variant>
        <vt:i4>0</vt:i4>
      </vt:variant>
      <vt:variant>
        <vt:i4>5</vt:i4>
      </vt:variant>
      <vt:variant>
        <vt:lpwstr/>
      </vt:variant>
      <vt:variant>
        <vt:lpwstr>__RefHeading__12091_478116245</vt:lpwstr>
      </vt:variant>
      <vt:variant>
        <vt:i4>3342412</vt:i4>
      </vt:variant>
      <vt:variant>
        <vt:i4>17</vt:i4>
      </vt:variant>
      <vt:variant>
        <vt:i4>0</vt:i4>
      </vt:variant>
      <vt:variant>
        <vt:i4>5</vt:i4>
      </vt:variant>
      <vt:variant>
        <vt:lpwstr/>
      </vt:variant>
      <vt:variant>
        <vt:lpwstr>__RefHeading__12089_478116245</vt:lpwstr>
      </vt:variant>
      <vt:variant>
        <vt:i4>3342402</vt:i4>
      </vt:variant>
      <vt:variant>
        <vt:i4>14</vt:i4>
      </vt:variant>
      <vt:variant>
        <vt:i4>0</vt:i4>
      </vt:variant>
      <vt:variant>
        <vt:i4>5</vt:i4>
      </vt:variant>
      <vt:variant>
        <vt:lpwstr/>
      </vt:variant>
      <vt:variant>
        <vt:lpwstr>__RefHeading__12087_478116245</vt:lpwstr>
      </vt:variant>
      <vt:variant>
        <vt:i4>3866692</vt:i4>
      </vt:variant>
      <vt:variant>
        <vt:i4>11</vt:i4>
      </vt:variant>
      <vt:variant>
        <vt:i4>0</vt:i4>
      </vt:variant>
      <vt:variant>
        <vt:i4>5</vt:i4>
      </vt:variant>
      <vt:variant>
        <vt:lpwstr/>
      </vt:variant>
      <vt:variant>
        <vt:lpwstr>__RefHeading__15183_967228073</vt:lpwstr>
      </vt:variant>
      <vt:variant>
        <vt:i4>6619256</vt:i4>
      </vt:variant>
      <vt:variant>
        <vt:i4>8</vt:i4>
      </vt:variant>
      <vt:variant>
        <vt:i4>0</vt:i4>
      </vt:variant>
      <vt:variant>
        <vt:i4>5</vt:i4>
      </vt:variant>
      <vt:variant>
        <vt:lpwstr/>
      </vt:variant>
      <vt:variant>
        <vt:lpwstr>__RefHeading__37253015</vt:lpwstr>
      </vt:variant>
      <vt:variant>
        <vt:i4>4391036</vt:i4>
      </vt:variant>
      <vt:variant>
        <vt:i4>3</vt:i4>
      </vt:variant>
      <vt:variant>
        <vt:i4>0</vt:i4>
      </vt:variant>
      <vt:variant>
        <vt:i4>5</vt:i4>
      </vt:variant>
      <vt:variant>
        <vt:lpwstr>mailto:security@redhat.com</vt:lpwstr>
      </vt:variant>
      <vt:variant>
        <vt:lpwstr/>
      </vt:variant>
      <vt:variant>
        <vt:i4>2949155</vt:i4>
      </vt:variant>
      <vt:variant>
        <vt:i4>0</vt:i4>
      </vt:variant>
      <vt:variant>
        <vt:i4>0</vt:i4>
      </vt:variant>
      <vt:variant>
        <vt:i4>5</vt:i4>
      </vt:variant>
      <vt:variant>
        <vt:lpwstr>http://www.opencontent.org/openpub/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Norwood</dc:creator>
  <cp:lastModifiedBy>David Norwood</cp:lastModifiedBy>
  <cp:revision>18</cp:revision>
  <cp:lastPrinted>2010-11-18T15:16:00Z</cp:lastPrinted>
  <dcterms:created xsi:type="dcterms:W3CDTF">2010-11-05T06:03:00Z</dcterms:created>
  <dcterms:modified xsi:type="dcterms:W3CDTF">2010-11-18T15:19:00Z</dcterms:modified>
</cp:coreProperties>
</file>